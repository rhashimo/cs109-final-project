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93C96" w14:textId="77777777" w:rsidR="006C0504" w:rsidRPr="008C5DA7" w:rsidRDefault="006C0504" w:rsidP="006C0504">
      <w:pPr>
        <w:jc w:val="center"/>
        <w:textAlignment w:val="baseline"/>
        <w:rPr>
          <w:rFonts w:ascii="Garamond" w:eastAsia="Times New Roman" w:hAnsi="Garamond" w:cs="Segoe UI"/>
          <w:sz w:val="26"/>
          <w:szCs w:val="26"/>
          <w:lang w:val="pt-BR"/>
        </w:rPr>
      </w:pPr>
      <w:r w:rsidRPr="008C5DA7">
        <w:rPr>
          <w:rFonts w:ascii="Garamond" w:eastAsia="Times New Roman" w:hAnsi="Garamond" w:cs="Segoe UI"/>
          <w:sz w:val="26"/>
          <w:szCs w:val="26"/>
          <w:lang w:val="pt-BR"/>
        </w:rPr>
        <w:t>CS 109 – Fall 2020</w:t>
      </w:r>
    </w:p>
    <w:p w14:paraId="6EE60C66" w14:textId="77777777" w:rsidR="006C0504" w:rsidRPr="00356541" w:rsidRDefault="006C0504" w:rsidP="006C0504">
      <w:pPr>
        <w:jc w:val="center"/>
        <w:textAlignment w:val="baseline"/>
        <w:rPr>
          <w:rFonts w:ascii="Garamond" w:eastAsia="Times New Roman" w:hAnsi="Garamond" w:cs="Segoe UI"/>
          <w:sz w:val="26"/>
          <w:szCs w:val="26"/>
          <w:lang w:val="en-US"/>
        </w:rPr>
      </w:pPr>
      <w:r w:rsidRPr="008C5DA7">
        <w:rPr>
          <w:rFonts w:ascii="Garamond" w:eastAsia="Times New Roman" w:hAnsi="Garamond" w:cs="Segoe UI"/>
          <w:sz w:val="26"/>
          <w:szCs w:val="26"/>
          <w:lang w:val="pt-BR"/>
        </w:rPr>
        <w:t>Final Project</w:t>
      </w:r>
    </w:p>
    <w:p w14:paraId="0A7690F4" w14:textId="5CF60739" w:rsidR="006C0504" w:rsidRPr="008C5DA7" w:rsidRDefault="00F3744D" w:rsidP="006C0504">
      <w:pPr>
        <w:jc w:val="center"/>
        <w:textAlignment w:val="baseline"/>
        <w:rPr>
          <w:rFonts w:ascii="Garamond" w:eastAsia="Times New Roman" w:hAnsi="Garamond" w:cs="Segoe UI"/>
          <w:sz w:val="26"/>
          <w:szCs w:val="26"/>
          <w:lang w:val="pt-BR"/>
        </w:rPr>
      </w:pPr>
      <w:r w:rsidRPr="008C5DA7">
        <w:rPr>
          <w:rFonts w:ascii="Garamond" w:eastAsia="Times New Roman" w:hAnsi="Garamond" w:cs="Segoe UI"/>
          <w:sz w:val="26"/>
          <w:szCs w:val="26"/>
          <w:lang w:val="pt-BR"/>
        </w:rPr>
        <w:t>EA Sports – FIFA</w:t>
      </w:r>
    </w:p>
    <w:p w14:paraId="46FB9A49" w14:textId="77777777" w:rsidR="00F3744D" w:rsidRPr="008C5DA7" w:rsidRDefault="00F3744D" w:rsidP="006C0504">
      <w:pPr>
        <w:jc w:val="center"/>
        <w:textAlignment w:val="baseline"/>
        <w:rPr>
          <w:rFonts w:ascii="Garamond" w:eastAsia="Times New Roman" w:hAnsi="Garamond" w:cs="Segoe UI"/>
          <w:sz w:val="26"/>
          <w:szCs w:val="26"/>
          <w:lang w:val="pt-BR"/>
        </w:rPr>
      </w:pPr>
    </w:p>
    <w:p w14:paraId="7EB1EF52" w14:textId="1E4379D6" w:rsidR="006C0504" w:rsidRPr="00356541" w:rsidRDefault="006C0504" w:rsidP="00CB273D">
      <w:pPr>
        <w:jc w:val="center"/>
        <w:textAlignment w:val="baseline"/>
        <w:rPr>
          <w:rFonts w:ascii="Garamond" w:eastAsia="游明朝" w:hAnsi="Garamond" w:cs="Segoe UI"/>
          <w:sz w:val="26"/>
          <w:szCs w:val="26"/>
          <w:lang w:val="en-US" w:eastAsia="ja-JP"/>
        </w:rPr>
      </w:pPr>
      <w:r w:rsidRPr="008C5DA7">
        <w:rPr>
          <w:rFonts w:ascii="Garamond" w:eastAsia="Times New Roman" w:hAnsi="Garamond" w:cs="Segoe UI"/>
          <w:sz w:val="26"/>
          <w:szCs w:val="26"/>
          <w:lang w:val="pt-BR"/>
        </w:rPr>
        <w:t>Milestone 3</w:t>
      </w:r>
    </w:p>
    <w:p w14:paraId="20E8236B" w14:textId="77777777" w:rsidR="006C0504" w:rsidRPr="00356541" w:rsidRDefault="006C0504" w:rsidP="006C0504">
      <w:pPr>
        <w:jc w:val="both"/>
        <w:rPr>
          <w:rFonts w:ascii="Garamond" w:hAnsi="Garamond"/>
          <w:i/>
          <w:iCs/>
          <w:sz w:val="24"/>
          <w:szCs w:val="24"/>
          <w:lang w:val="en-US"/>
        </w:rPr>
      </w:pPr>
    </w:p>
    <w:p w14:paraId="04A37EE4" w14:textId="77777777" w:rsidR="006C0504" w:rsidRPr="00356541" w:rsidRDefault="006C0504" w:rsidP="006C0504">
      <w:pPr>
        <w:jc w:val="both"/>
        <w:textAlignment w:val="baseline"/>
        <w:rPr>
          <w:rFonts w:ascii="Garamond" w:eastAsia="Times New Roman" w:hAnsi="Garamond" w:cs="Segoe UI"/>
          <w:b/>
          <w:bCs/>
          <w:sz w:val="24"/>
          <w:szCs w:val="24"/>
          <w:u w:val="single"/>
          <w:lang w:val="en-US"/>
        </w:rPr>
      </w:pPr>
      <w:r w:rsidRPr="00356541">
        <w:rPr>
          <w:rFonts w:ascii="Garamond" w:eastAsia="Times New Roman" w:hAnsi="Garamond" w:cs="Segoe UI"/>
          <w:b/>
          <w:bCs/>
          <w:sz w:val="24"/>
          <w:szCs w:val="24"/>
          <w:u w:val="single"/>
          <w:lang w:val="en-US"/>
        </w:rPr>
        <w:t>The data</w:t>
      </w:r>
    </w:p>
    <w:p w14:paraId="0F479B17" w14:textId="386728A0" w:rsidR="006C0504" w:rsidRPr="008C5DA7" w:rsidRDefault="006C0504" w:rsidP="006C0504">
      <w:pPr>
        <w:textAlignment w:val="baseline"/>
        <w:rPr>
          <w:rFonts w:ascii="Garamond" w:eastAsia="游明朝" w:hAnsi="Garamond" w:cs="Segoe UI"/>
          <w:sz w:val="24"/>
          <w:szCs w:val="24"/>
          <w:lang w:val="en-US" w:eastAsia="ja-JP"/>
        </w:rPr>
      </w:pPr>
      <w:r w:rsidRPr="00356541">
        <w:rPr>
          <w:rFonts w:ascii="Garamond" w:eastAsia="Times New Roman" w:hAnsi="Garamond" w:cs="Segoe UI"/>
          <w:sz w:val="24"/>
          <w:szCs w:val="24"/>
          <w:lang w:val="en-US"/>
        </w:rPr>
        <w:t xml:space="preserve">The data used </w:t>
      </w:r>
      <w:r w:rsidR="00E21D21" w:rsidRPr="008C5DA7">
        <w:rPr>
          <w:rFonts w:ascii="Garamond" w:eastAsia="Times New Roman" w:hAnsi="Garamond" w:cs="Segoe UI"/>
          <w:sz w:val="24"/>
          <w:szCs w:val="24"/>
          <w:lang w:val="en-US"/>
        </w:rPr>
        <w:t xml:space="preserve">originates from website sofifa.com. It </w:t>
      </w:r>
      <w:r w:rsidRPr="00356541">
        <w:rPr>
          <w:rFonts w:ascii="Garamond" w:eastAsia="Times New Roman" w:hAnsi="Garamond" w:cs="Segoe UI"/>
          <w:sz w:val="24"/>
          <w:szCs w:val="24"/>
          <w:lang w:val="en-US"/>
        </w:rPr>
        <w:t xml:space="preserve">was provided </w:t>
      </w:r>
      <w:r w:rsidR="00CB273D" w:rsidRPr="008C5DA7">
        <w:rPr>
          <w:rFonts w:ascii="Garamond" w:eastAsia="Times New Roman" w:hAnsi="Garamond" w:cs="Segoe UI"/>
          <w:sz w:val="24"/>
          <w:szCs w:val="24"/>
          <w:lang w:val="en-US"/>
        </w:rPr>
        <w:t>by the teaching team</w:t>
      </w:r>
      <w:r w:rsidRPr="00356541">
        <w:rPr>
          <w:rFonts w:ascii="Garamond" w:eastAsia="Times New Roman" w:hAnsi="Garamond" w:cs="Segoe UI"/>
          <w:sz w:val="24"/>
          <w:szCs w:val="24"/>
          <w:lang w:val="en-US"/>
        </w:rPr>
        <w:t xml:space="preserve"> and did not </w:t>
      </w:r>
      <w:r w:rsidR="00CB273D" w:rsidRPr="008C5DA7">
        <w:rPr>
          <w:rFonts w:ascii="Garamond" w:eastAsia="Times New Roman" w:hAnsi="Garamond" w:cs="Segoe UI"/>
          <w:sz w:val="24"/>
          <w:szCs w:val="24"/>
          <w:lang w:val="en-US"/>
        </w:rPr>
        <w:t>require</w:t>
      </w:r>
      <w:r w:rsidRPr="00356541">
        <w:rPr>
          <w:rFonts w:ascii="Garamond" w:eastAsia="Times New Roman" w:hAnsi="Garamond" w:cs="Segoe UI"/>
          <w:sz w:val="24"/>
          <w:szCs w:val="24"/>
          <w:lang w:val="en-US"/>
        </w:rPr>
        <w:t xml:space="preserve"> web scraping or data collection</w:t>
      </w:r>
      <w:r w:rsidR="00E21D21" w:rsidRPr="008C5DA7">
        <w:rPr>
          <w:rFonts w:ascii="Garamond" w:eastAsia="Times New Roman" w:hAnsi="Garamond" w:cs="Segoe UI"/>
          <w:sz w:val="24"/>
          <w:szCs w:val="24"/>
          <w:lang w:val="en-US"/>
        </w:rPr>
        <w:t xml:space="preserve"> from the project team.</w:t>
      </w:r>
    </w:p>
    <w:p w14:paraId="198FD830" w14:textId="5F5C75D5" w:rsidR="006C0504" w:rsidRPr="00356541" w:rsidRDefault="006C0504" w:rsidP="006C0504">
      <w:p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 xml:space="preserve">The data was contained in </w:t>
      </w:r>
      <w:r w:rsidR="00CB273D" w:rsidRPr="008C5DA7">
        <w:rPr>
          <w:rFonts w:ascii="Garamond" w:eastAsia="Times New Roman" w:hAnsi="Garamond" w:cs="Segoe UI"/>
          <w:sz w:val="24"/>
          <w:szCs w:val="24"/>
          <w:lang w:val="en-US"/>
        </w:rPr>
        <w:t>six</w:t>
      </w:r>
      <w:r w:rsidRPr="00356541">
        <w:rPr>
          <w:rFonts w:ascii="Garamond" w:eastAsia="Times New Roman" w:hAnsi="Garamond" w:cs="Segoe UI"/>
          <w:sz w:val="24"/>
          <w:szCs w:val="24"/>
          <w:lang w:val="en-US"/>
        </w:rPr>
        <w:t xml:space="preserve"> csv files, each covering a year from 2015 to 2020. Each </w:t>
      </w:r>
      <w:r w:rsidR="00CB273D" w:rsidRPr="008C5DA7">
        <w:rPr>
          <w:rFonts w:ascii="Garamond" w:eastAsia="Times New Roman" w:hAnsi="Garamond" w:cs="Segoe UI"/>
          <w:sz w:val="24"/>
          <w:szCs w:val="24"/>
          <w:lang w:val="en-US"/>
        </w:rPr>
        <w:t>file</w:t>
      </w:r>
      <w:r w:rsidRPr="00356541">
        <w:rPr>
          <w:rFonts w:ascii="Garamond" w:eastAsia="Times New Roman" w:hAnsi="Garamond" w:cs="Segoe UI"/>
          <w:sz w:val="24"/>
          <w:szCs w:val="24"/>
          <w:lang w:val="en-US"/>
        </w:rPr>
        <w:t xml:space="preserve"> contained between 14,881 and 18278 observations</w:t>
      </w:r>
      <w:r w:rsidR="00CB273D" w:rsidRPr="008C5DA7">
        <w:rPr>
          <w:rFonts w:ascii="Garamond" w:eastAsia="Times New Roman" w:hAnsi="Garamond" w:cs="Segoe UI"/>
          <w:sz w:val="24"/>
          <w:szCs w:val="24"/>
          <w:lang w:val="en-US"/>
        </w:rPr>
        <w:t>, each observation</w:t>
      </w:r>
      <w:r w:rsidRPr="00356541">
        <w:rPr>
          <w:rFonts w:ascii="Garamond" w:eastAsia="Times New Roman" w:hAnsi="Garamond" w:cs="Segoe UI"/>
          <w:sz w:val="24"/>
          <w:szCs w:val="24"/>
          <w:lang w:val="en-US"/>
        </w:rPr>
        <w:t xml:space="preserve"> corresponding to </w:t>
      </w:r>
      <w:r w:rsidR="00CB273D" w:rsidRPr="008C5DA7">
        <w:rPr>
          <w:rFonts w:ascii="Garamond" w:eastAsia="Times New Roman" w:hAnsi="Garamond" w:cs="Segoe UI"/>
          <w:sz w:val="24"/>
          <w:szCs w:val="24"/>
          <w:lang w:val="en-US"/>
        </w:rPr>
        <w:t>a</w:t>
      </w:r>
      <w:r w:rsidRPr="00356541">
        <w:rPr>
          <w:rFonts w:ascii="Garamond" w:eastAsia="Times New Roman" w:hAnsi="Garamond" w:cs="Segoe UI"/>
          <w:sz w:val="24"/>
          <w:szCs w:val="24"/>
          <w:lang w:val="en-US"/>
        </w:rPr>
        <w:t xml:space="preserve"> player. For each </w:t>
      </w:r>
      <w:proofErr w:type="gramStart"/>
      <w:r w:rsidRPr="00356541">
        <w:rPr>
          <w:rFonts w:ascii="Garamond" w:eastAsia="Times New Roman" w:hAnsi="Garamond" w:cs="Segoe UI"/>
          <w:sz w:val="24"/>
          <w:szCs w:val="24"/>
          <w:lang w:val="en-US"/>
        </w:rPr>
        <w:t>observations</w:t>
      </w:r>
      <w:proofErr w:type="gramEnd"/>
      <w:r w:rsidRPr="00356541">
        <w:rPr>
          <w:rFonts w:ascii="Garamond" w:eastAsia="Times New Roman" w:hAnsi="Garamond" w:cs="Segoe UI"/>
          <w:sz w:val="24"/>
          <w:szCs w:val="24"/>
          <w:lang w:val="en-US"/>
        </w:rPr>
        <w:t>, 104 variables were available, which were a mix of categorical and quantitative variables covering elements of identification and numerous characteristics of the player. The data format was well</w:t>
      </w:r>
      <w:r w:rsidR="00CB273D" w:rsidRPr="008C5DA7">
        <w:rPr>
          <w:rFonts w:ascii="Garamond" w:eastAsia="Times New Roman" w:hAnsi="Garamond" w:cs="Segoe UI"/>
          <w:sz w:val="24"/>
          <w:szCs w:val="24"/>
          <w:lang w:val="en-US"/>
        </w:rPr>
        <w:t xml:space="preserve"> </w:t>
      </w:r>
      <w:proofErr w:type="spellStart"/>
      <w:r w:rsidRPr="00356541">
        <w:rPr>
          <w:rFonts w:ascii="Garamond" w:eastAsia="Times New Roman" w:hAnsi="Garamond" w:cs="Segoe UI"/>
          <w:sz w:val="24"/>
          <w:szCs w:val="24"/>
          <w:lang w:val="en-US"/>
        </w:rPr>
        <w:t>harmonised</w:t>
      </w:r>
      <w:proofErr w:type="spellEnd"/>
      <w:r w:rsidRPr="00356541">
        <w:rPr>
          <w:rFonts w:ascii="Garamond" w:eastAsia="Times New Roman" w:hAnsi="Garamond" w:cs="Segoe UI"/>
          <w:sz w:val="24"/>
          <w:szCs w:val="24"/>
          <w:lang w:val="en-US"/>
        </w:rPr>
        <w:t xml:space="preserve"> between all six files.</w:t>
      </w:r>
      <w:r w:rsidR="00CB273D" w:rsidRPr="008C5DA7">
        <w:rPr>
          <w:rFonts w:ascii="Garamond" w:eastAsia="Times New Roman" w:hAnsi="Garamond" w:cs="Segoe UI"/>
          <w:sz w:val="24"/>
          <w:szCs w:val="24"/>
          <w:lang w:val="en-US"/>
        </w:rPr>
        <w:t xml:space="preserve"> </w:t>
      </w:r>
      <w:r w:rsidRPr="00356541">
        <w:rPr>
          <w:rFonts w:ascii="Garamond" w:eastAsia="Times New Roman" w:hAnsi="Garamond" w:cs="Segoe UI"/>
          <w:sz w:val="24"/>
          <w:szCs w:val="24"/>
          <w:lang w:val="en-US"/>
        </w:rPr>
        <w:t>A separate file contained the match between teams and leagues.</w:t>
      </w:r>
    </w:p>
    <w:p w14:paraId="3E6559FE" w14:textId="7D0D7E63" w:rsidR="006C0504" w:rsidRPr="00356541" w:rsidRDefault="00CB273D" w:rsidP="006C0504">
      <w:pPr>
        <w:jc w:val="both"/>
        <w:textAlignment w:val="baseline"/>
        <w:rPr>
          <w:rFonts w:ascii="Garamond" w:eastAsia="Times New Roman" w:hAnsi="Garamond" w:cs="Segoe UI"/>
          <w:sz w:val="24"/>
          <w:szCs w:val="24"/>
          <w:lang w:val="en-US"/>
        </w:rPr>
      </w:pPr>
      <w:r w:rsidRPr="008C5DA7">
        <w:rPr>
          <w:rFonts w:ascii="Garamond" w:eastAsia="Times New Roman" w:hAnsi="Garamond" w:cs="Segoe UI"/>
          <w:sz w:val="24"/>
          <w:szCs w:val="24"/>
          <w:lang w:val="en-US"/>
        </w:rPr>
        <w:t>T</w:t>
      </w:r>
      <w:r w:rsidRPr="00356541">
        <w:rPr>
          <w:rFonts w:ascii="Garamond" w:eastAsia="Times New Roman" w:hAnsi="Garamond" w:cs="Segoe UI"/>
          <w:sz w:val="24"/>
          <w:szCs w:val="24"/>
          <w:lang w:val="en-US"/>
        </w:rPr>
        <w:t>o prepare the data for analysis</w:t>
      </w:r>
      <w:r w:rsidRPr="008C5DA7">
        <w:rPr>
          <w:rFonts w:ascii="Garamond" w:eastAsia="Times New Roman" w:hAnsi="Garamond" w:cs="Segoe UI"/>
          <w:sz w:val="24"/>
          <w:szCs w:val="24"/>
          <w:lang w:val="en-US"/>
        </w:rPr>
        <w:t>,</w:t>
      </w:r>
      <w:r w:rsidRPr="00356541">
        <w:rPr>
          <w:rFonts w:ascii="Garamond" w:eastAsia="Times New Roman" w:hAnsi="Garamond" w:cs="Segoe UI"/>
          <w:sz w:val="24"/>
          <w:szCs w:val="24"/>
          <w:lang w:val="en-US"/>
        </w:rPr>
        <w:t xml:space="preserve"> </w:t>
      </w:r>
      <w:r w:rsidRPr="008C5DA7">
        <w:rPr>
          <w:rFonts w:ascii="Garamond" w:eastAsia="Times New Roman" w:hAnsi="Garamond" w:cs="Segoe UI"/>
          <w:sz w:val="24"/>
          <w:szCs w:val="24"/>
          <w:lang w:val="en-US"/>
        </w:rPr>
        <w:t>t</w:t>
      </w:r>
      <w:r w:rsidR="006C0504" w:rsidRPr="00356541">
        <w:rPr>
          <w:rFonts w:ascii="Garamond" w:eastAsia="Times New Roman" w:hAnsi="Garamond" w:cs="Segoe UI"/>
          <w:sz w:val="24"/>
          <w:szCs w:val="24"/>
          <w:lang w:val="en-US"/>
        </w:rPr>
        <w:t xml:space="preserve">he following </w:t>
      </w:r>
      <w:r w:rsidRPr="008C5DA7">
        <w:rPr>
          <w:rFonts w:ascii="Garamond" w:eastAsia="Times New Roman" w:hAnsi="Garamond" w:cs="Segoe UI"/>
          <w:sz w:val="24"/>
          <w:szCs w:val="24"/>
          <w:lang w:val="en-US"/>
        </w:rPr>
        <w:t xml:space="preserve">main </w:t>
      </w:r>
      <w:r w:rsidR="006C0504" w:rsidRPr="00356541">
        <w:rPr>
          <w:rFonts w:ascii="Garamond" w:eastAsia="Times New Roman" w:hAnsi="Garamond" w:cs="Segoe UI"/>
          <w:sz w:val="24"/>
          <w:szCs w:val="24"/>
          <w:lang w:val="en-US"/>
        </w:rPr>
        <w:t>steps were taken:</w:t>
      </w:r>
    </w:p>
    <w:p w14:paraId="513A33B9" w14:textId="77777777" w:rsidR="006C0504" w:rsidRPr="00356541" w:rsidRDefault="006C0504" w:rsidP="006C0504">
      <w:pPr>
        <w:pStyle w:val="ListParagraph"/>
        <w:numPr>
          <w:ilvl w:val="0"/>
          <w:numId w:val="6"/>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Creation of a year variable and merger of the 6 datasets</w:t>
      </w:r>
    </w:p>
    <w:p w14:paraId="40DF20DD" w14:textId="5FA64F67" w:rsidR="006C0504" w:rsidRPr="00356541" w:rsidRDefault="006C0504" w:rsidP="006C0504">
      <w:pPr>
        <w:pStyle w:val="ListParagraph"/>
        <w:numPr>
          <w:ilvl w:val="0"/>
          <w:numId w:val="6"/>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Creation of dummy variables for each player trait and each player tag</w:t>
      </w:r>
    </w:p>
    <w:p w14:paraId="4AFCA443" w14:textId="6417556C" w:rsidR="006C0504" w:rsidRPr="00356541" w:rsidRDefault="006C0504" w:rsidP="006C0504">
      <w:pPr>
        <w:pStyle w:val="ListParagraph"/>
        <w:numPr>
          <w:ilvl w:val="0"/>
          <w:numId w:val="6"/>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 xml:space="preserve">Selection of one primary position for each player (the first one listed) and creation of a dummy for </w:t>
      </w:r>
      <w:r w:rsidR="00D86C52" w:rsidRPr="008C5DA7">
        <w:rPr>
          <w:rFonts w:ascii="Garamond" w:eastAsia="Times New Roman" w:hAnsi="Garamond" w:cs="Segoe UI"/>
          <w:sz w:val="24"/>
          <w:szCs w:val="24"/>
          <w:lang w:val="en-US"/>
        </w:rPr>
        <w:t xml:space="preserve">primary </w:t>
      </w:r>
      <w:r w:rsidRPr="00356541">
        <w:rPr>
          <w:rFonts w:ascii="Garamond" w:eastAsia="Times New Roman" w:hAnsi="Garamond" w:cs="Segoe UI"/>
          <w:sz w:val="24"/>
          <w:szCs w:val="24"/>
          <w:lang w:val="en-US"/>
        </w:rPr>
        <w:t>positions</w:t>
      </w:r>
    </w:p>
    <w:p w14:paraId="59368058" w14:textId="77777777" w:rsidR="006C0504" w:rsidRPr="00356541" w:rsidRDefault="006C0504" w:rsidP="006C0504">
      <w:pPr>
        <w:pStyle w:val="ListParagraph"/>
        <w:numPr>
          <w:ilvl w:val="0"/>
          <w:numId w:val="6"/>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Other cleaning steps, including deleting +/- signs and deleting unnecessary columns</w:t>
      </w:r>
    </w:p>
    <w:p w14:paraId="71AD9E0F" w14:textId="77777777" w:rsidR="00D86C52" w:rsidRPr="00356541" w:rsidRDefault="00BA4A89" w:rsidP="006C0504">
      <w:pPr>
        <w:jc w:val="both"/>
        <w:textAlignment w:val="baseline"/>
        <w:rPr>
          <w:rFonts w:ascii="Garamond" w:eastAsia="游明朝" w:hAnsi="Garamond" w:cs="Segoe UI"/>
          <w:b/>
          <w:bCs/>
          <w:sz w:val="24"/>
          <w:szCs w:val="24"/>
          <w:lang w:val="en-US" w:eastAsia="ja-JP"/>
        </w:rPr>
      </w:pPr>
      <w:r w:rsidRPr="00356541">
        <w:rPr>
          <w:rFonts w:ascii="Garamond" w:eastAsia="Times New Roman" w:hAnsi="Garamond" w:cs="Segoe UI"/>
          <w:b/>
          <w:bCs/>
          <w:sz w:val="24"/>
          <w:szCs w:val="24"/>
          <w:lang w:val="en-US"/>
        </w:rPr>
        <w:t xml:space="preserve">The resulting dataset </w:t>
      </w:r>
      <w:r w:rsidR="00D86C52" w:rsidRPr="008E080C">
        <w:rPr>
          <w:rFonts w:ascii="Garamond" w:eastAsia="Times New Roman" w:hAnsi="Garamond" w:cs="Segoe UI"/>
          <w:b/>
          <w:bCs/>
          <w:sz w:val="24"/>
          <w:szCs w:val="24"/>
          <w:lang w:val="en-US"/>
        </w:rPr>
        <w:t>contains</w:t>
      </w:r>
      <w:r w:rsidRPr="00356541">
        <w:rPr>
          <w:rFonts w:ascii="Garamond" w:eastAsia="Times New Roman" w:hAnsi="Garamond" w:cs="Segoe UI"/>
          <w:b/>
          <w:bCs/>
          <w:sz w:val="24"/>
          <w:szCs w:val="24"/>
          <w:lang w:val="en-US"/>
        </w:rPr>
        <w:t xml:space="preserve"> 100</w:t>
      </w:r>
      <w:r w:rsidRPr="008E080C">
        <w:rPr>
          <w:rFonts w:ascii="Garamond" w:eastAsia="Times New Roman" w:hAnsi="Garamond" w:cs="Segoe UI"/>
          <w:b/>
          <w:bCs/>
          <w:sz w:val="24"/>
          <w:szCs w:val="24"/>
          <w:lang w:val="en-US"/>
        </w:rPr>
        <w:t>,</w:t>
      </w:r>
      <w:r w:rsidRPr="00356541">
        <w:rPr>
          <w:rFonts w:ascii="Garamond" w:eastAsia="Times New Roman" w:hAnsi="Garamond" w:cs="Segoe UI"/>
          <w:b/>
          <w:bCs/>
          <w:sz w:val="24"/>
          <w:szCs w:val="24"/>
          <w:lang w:val="en-US"/>
        </w:rPr>
        <w:t>995 observations (player x year) of 146 variables.</w:t>
      </w:r>
    </w:p>
    <w:p w14:paraId="0C0D44F4" w14:textId="482461C6" w:rsidR="00BA4A89" w:rsidRPr="00356541" w:rsidRDefault="00D86C52" w:rsidP="006C0504">
      <w:pPr>
        <w:jc w:val="both"/>
        <w:textAlignment w:val="baseline"/>
        <w:rPr>
          <w:rFonts w:ascii="Garamond" w:eastAsia="Times New Roman" w:hAnsi="Garamond" w:cs="Segoe UI"/>
          <w:sz w:val="24"/>
          <w:szCs w:val="24"/>
          <w:lang w:val="en-US"/>
        </w:rPr>
      </w:pPr>
      <w:r w:rsidRPr="008C5DA7">
        <w:rPr>
          <w:rFonts w:ascii="Garamond" w:eastAsia="游明朝" w:hAnsi="Garamond" w:cs="Segoe UI"/>
          <w:sz w:val="24"/>
          <w:szCs w:val="24"/>
          <w:lang w:val="en-US" w:eastAsia="ja-JP"/>
        </w:rPr>
        <w:t xml:space="preserve">While some limited data imputation was carried out, more </w:t>
      </w:r>
      <w:r w:rsidR="00BA4A89" w:rsidRPr="008C5DA7">
        <w:rPr>
          <w:rFonts w:ascii="Garamond" w:eastAsia="游明朝" w:hAnsi="Garamond" w:cs="Segoe UI"/>
          <w:sz w:val="24"/>
          <w:szCs w:val="24"/>
          <w:lang w:val="en-US" w:eastAsia="ja-JP"/>
        </w:rPr>
        <w:t>remains to be done to improve the quality of predictions.</w:t>
      </w:r>
    </w:p>
    <w:p w14:paraId="3F89AA9A" w14:textId="77777777" w:rsidR="006C0504" w:rsidRPr="00356541" w:rsidRDefault="006C0504" w:rsidP="006C0504">
      <w:pPr>
        <w:jc w:val="both"/>
        <w:rPr>
          <w:rFonts w:ascii="Garamond" w:hAnsi="Garamond"/>
          <w:i/>
          <w:iCs/>
          <w:sz w:val="24"/>
          <w:szCs w:val="24"/>
          <w:lang w:val="en-US"/>
        </w:rPr>
      </w:pPr>
    </w:p>
    <w:p w14:paraId="1F62A17A" w14:textId="29CF827F" w:rsidR="006C0504" w:rsidRPr="00356541" w:rsidRDefault="006C0504" w:rsidP="006C0504">
      <w:pPr>
        <w:jc w:val="both"/>
        <w:textAlignment w:val="baseline"/>
        <w:rPr>
          <w:rFonts w:ascii="Garamond" w:eastAsia="Times New Roman" w:hAnsi="Garamond" w:cs="Segoe UI"/>
          <w:b/>
          <w:bCs/>
          <w:sz w:val="24"/>
          <w:szCs w:val="24"/>
          <w:u w:val="single"/>
          <w:lang w:val="en-US"/>
        </w:rPr>
      </w:pPr>
      <w:r w:rsidRPr="00356541">
        <w:rPr>
          <w:rFonts w:ascii="Garamond" w:eastAsia="Times New Roman" w:hAnsi="Garamond" w:cs="Segoe UI"/>
          <w:b/>
          <w:bCs/>
          <w:sz w:val="24"/>
          <w:szCs w:val="24"/>
          <w:u w:val="single"/>
          <w:lang w:val="en-US"/>
        </w:rPr>
        <w:t>Exploratory data analysis – Key findin</w:t>
      </w:r>
      <w:r w:rsidR="00D86C52" w:rsidRPr="008C5DA7">
        <w:rPr>
          <w:rFonts w:ascii="Garamond" w:eastAsia="Times New Roman" w:hAnsi="Garamond" w:cs="Segoe UI"/>
          <w:b/>
          <w:bCs/>
          <w:sz w:val="24"/>
          <w:szCs w:val="24"/>
          <w:u w:val="single"/>
          <w:lang w:val="en-US"/>
        </w:rPr>
        <w:t>g</w:t>
      </w:r>
      <w:r w:rsidRPr="00356541">
        <w:rPr>
          <w:rFonts w:ascii="Garamond" w:eastAsia="Times New Roman" w:hAnsi="Garamond" w:cs="Segoe UI"/>
          <w:b/>
          <w:bCs/>
          <w:sz w:val="24"/>
          <w:szCs w:val="24"/>
          <w:u w:val="single"/>
          <w:lang w:val="en-US"/>
        </w:rPr>
        <w:t>s and visualizations</w:t>
      </w:r>
    </w:p>
    <w:p w14:paraId="7AC559F9" w14:textId="18CE1217" w:rsidR="00E21D21" w:rsidRPr="008C5DA7" w:rsidRDefault="00BA4A89" w:rsidP="006C0504">
      <w:pPr>
        <w:jc w:val="both"/>
        <w:rPr>
          <w:rFonts w:ascii="Garamond" w:eastAsia="游明朝" w:hAnsi="Garamond"/>
          <w:sz w:val="24"/>
          <w:szCs w:val="24"/>
          <w:lang w:val="en-US" w:eastAsia="ja-JP"/>
        </w:rPr>
      </w:pPr>
      <w:r w:rsidRPr="008C5DA7">
        <w:rPr>
          <w:rFonts w:ascii="Garamond" w:eastAsia="游明朝" w:hAnsi="Garamond"/>
          <w:sz w:val="24"/>
          <w:szCs w:val="24"/>
          <w:lang w:val="en-US" w:eastAsia="ja-JP"/>
        </w:rPr>
        <w:t>The EDA was mainly carried out with Part A in mind (please see below).</w:t>
      </w:r>
    </w:p>
    <w:p w14:paraId="58EE9762" w14:textId="500F420A" w:rsidR="00BA4A89" w:rsidRPr="008C5DA7" w:rsidRDefault="00E21D21" w:rsidP="006C0504">
      <w:pPr>
        <w:jc w:val="both"/>
        <w:rPr>
          <w:rFonts w:ascii="Garamond" w:eastAsia="游明朝" w:hAnsi="Garamond"/>
          <w:sz w:val="24"/>
          <w:szCs w:val="24"/>
          <w:lang w:val="en-US" w:eastAsia="ja-JP"/>
        </w:rPr>
      </w:pPr>
      <w:r w:rsidRPr="008C5DA7">
        <w:rPr>
          <w:rFonts w:ascii="Garamond" w:eastAsia="游明朝" w:hAnsi="Garamond"/>
          <w:sz w:val="24"/>
          <w:szCs w:val="24"/>
          <w:lang w:val="en-US" w:eastAsia="ja-JP"/>
        </w:rPr>
        <w:t>The most</w:t>
      </w:r>
      <w:r w:rsidR="00BA4A89" w:rsidRPr="008C5DA7">
        <w:rPr>
          <w:rFonts w:ascii="Garamond" w:eastAsia="游明朝" w:hAnsi="Garamond"/>
          <w:sz w:val="24"/>
          <w:szCs w:val="24"/>
          <w:lang w:val="en-US" w:eastAsia="ja-JP"/>
        </w:rPr>
        <w:t xml:space="preserve"> salient facts</w:t>
      </w:r>
      <w:r w:rsidR="00D86C52" w:rsidRPr="008C5DA7">
        <w:rPr>
          <w:rFonts w:ascii="Garamond" w:eastAsia="游明朝" w:hAnsi="Garamond"/>
          <w:sz w:val="24"/>
          <w:szCs w:val="24"/>
          <w:lang w:val="en-US" w:eastAsia="ja-JP"/>
        </w:rPr>
        <w:t xml:space="preserve"> from the EDA</w:t>
      </w:r>
      <w:r w:rsidRPr="008C5DA7">
        <w:rPr>
          <w:rFonts w:ascii="Garamond" w:eastAsia="游明朝" w:hAnsi="Garamond"/>
          <w:sz w:val="24"/>
          <w:szCs w:val="24"/>
          <w:lang w:val="en-US" w:eastAsia="ja-JP"/>
        </w:rPr>
        <w:t xml:space="preserve"> include</w:t>
      </w:r>
      <w:r w:rsidR="00BA4A89" w:rsidRPr="008C5DA7">
        <w:rPr>
          <w:rFonts w:ascii="Garamond" w:eastAsia="游明朝" w:hAnsi="Garamond"/>
          <w:sz w:val="24"/>
          <w:szCs w:val="24"/>
          <w:lang w:val="en-US" w:eastAsia="ja-JP"/>
        </w:rPr>
        <w:t>:</w:t>
      </w:r>
    </w:p>
    <w:p w14:paraId="7790A397" w14:textId="45BAA3F7" w:rsidR="00BA4A89" w:rsidRPr="008C5DA7" w:rsidRDefault="00BA4A89" w:rsidP="00BA4A89">
      <w:pPr>
        <w:pStyle w:val="ListParagraph"/>
        <w:numPr>
          <w:ilvl w:val="0"/>
          <w:numId w:val="6"/>
        </w:numPr>
        <w:jc w:val="both"/>
        <w:rPr>
          <w:rFonts w:ascii="Garamond" w:eastAsia="游明朝" w:hAnsi="Garamond"/>
          <w:sz w:val="24"/>
          <w:szCs w:val="24"/>
          <w:lang w:val="en-US" w:eastAsia="ja-JP"/>
        </w:rPr>
      </w:pPr>
      <w:r w:rsidRPr="00AC66EB">
        <w:rPr>
          <w:rFonts w:ascii="Garamond" w:eastAsia="游明朝" w:hAnsi="Garamond"/>
          <w:b/>
          <w:bCs/>
          <w:sz w:val="24"/>
          <w:szCs w:val="24"/>
          <w:lang w:val="en-US" w:eastAsia="ja-JP"/>
        </w:rPr>
        <w:t xml:space="preserve">The distribution of OVR scores seems </w:t>
      </w:r>
      <w:r w:rsidR="00AC66EB">
        <w:rPr>
          <w:rFonts w:ascii="Garamond" w:eastAsia="游明朝" w:hAnsi="Garamond"/>
          <w:b/>
          <w:bCs/>
          <w:sz w:val="24"/>
          <w:szCs w:val="24"/>
          <w:lang w:val="en-US" w:eastAsia="ja-JP"/>
        </w:rPr>
        <w:t xml:space="preserve">almost </w:t>
      </w:r>
      <w:r w:rsidRPr="00AC66EB">
        <w:rPr>
          <w:rFonts w:ascii="Garamond" w:eastAsia="游明朝" w:hAnsi="Garamond"/>
          <w:b/>
          <w:bCs/>
          <w:sz w:val="24"/>
          <w:szCs w:val="24"/>
          <w:lang w:val="en-US" w:eastAsia="ja-JP"/>
        </w:rPr>
        <w:t xml:space="preserve">normal </w:t>
      </w:r>
      <w:r w:rsidR="00E924CC" w:rsidRPr="00AC66EB">
        <w:rPr>
          <w:rFonts w:ascii="Garamond" w:eastAsia="游明朝" w:hAnsi="Garamond"/>
          <w:b/>
          <w:bCs/>
          <w:sz w:val="24"/>
          <w:szCs w:val="24"/>
          <w:lang w:val="en-US" w:eastAsia="ja-JP"/>
        </w:rPr>
        <w:t>at first sight</w:t>
      </w:r>
      <w:r w:rsidR="00E924CC" w:rsidRPr="008C5DA7">
        <w:rPr>
          <w:rFonts w:ascii="Garamond" w:eastAsia="游明朝" w:hAnsi="Garamond"/>
          <w:sz w:val="24"/>
          <w:szCs w:val="24"/>
          <w:lang w:val="en-US" w:eastAsia="ja-JP"/>
        </w:rPr>
        <w:t xml:space="preserve">. In fact, it is normal </w:t>
      </w:r>
      <w:r w:rsidRPr="008C5DA7">
        <w:rPr>
          <w:rFonts w:ascii="Garamond" w:eastAsia="游明朝" w:hAnsi="Garamond"/>
          <w:sz w:val="24"/>
          <w:szCs w:val="24"/>
          <w:lang w:val="en-US" w:eastAsia="ja-JP"/>
        </w:rPr>
        <w:t>for players wh</w:t>
      </w:r>
      <w:r w:rsidR="00E924CC" w:rsidRPr="008C5DA7">
        <w:rPr>
          <w:rFonts w:ascii="Garamond" w:eastAsia="游明朝" w:hAnsi="Garamond"/>
          <w:sz w:val="24"/>
          <w:szCs w:val="24"/>
          <w:lang w:val="en-US" w:eastAsia="ja-JP"/>
        </w:rPr>
        <w:t>o</w:t>
      </w:r>
      <w:r w:rsidRPr="008C5DA7">
        <w:rPr>
          <w:rFonts w:ascii="Garamond" w:eastAsia="游明朝" w:hAnsi="Garamond"/>
          <w:sz w:val="24"/>
          <w:szCs w:val="24"/>
          <w:lang w:val="en-US" w:eastAsia="ja-JP"/>
        </w:rPr>
        <w:t xml:space="preserve"> do not play in Division 1 </w:t>
      </w:r>
      <w:proofErr w:type="gramStart"/>
      <w:r w:rsidRPr="008C5DA7">
        <w:rPr>
          <w:rFonts w:ascii="Garamond" w:eastAsia="游明朝" w:hAnsi="Garamond"/>
          <w:sz w:val="24"/>
          <w:szCs w:val="24"/>
          <w:lang w:val="en-US" w:eastAsia="ja-JP"/>
        </w:rPr>
        <w:t>Leagues, but</w:t>
      </w:r>
      <w:proofErr w:type="gramEnd"/>
      <w:r w:rsidRPr="008C5DA7">
        <w:rPr>
          <w:rFonts w:ascii="Garamond" w:eastAsia="游明朝" w:hAnsi="Garamond"/>
          <w:sz w:val="24"/>
          <w:szCs w:val="24"/>
          <w:lang w:val="en-US" w:eastAsia="ja-JP"/>
        </w:rPr>
        <w:t xml:space="preserve"> seems </w:t>
      </w:r>
      <w:commentRangeStart w:id="0"/>
      <w:r w:rsidRPr="008C5DA7">
        <w:rPr>
          <w:rFonts w:ascii="Garamond" w:eastAsia="游明朝" w:hAnsi="Garamond"/>
          <w:sz w:val="24"/>
          <w:szCs w:val="24"/>
          <w:lang w:val="en-US" w:eastAsia="ja-JP"/>
        </w:rPr>
        <w:t>right-skewed</w:t>
      </w:r>
      <w:commentRangeEnd w:id="0"/>
      <w:r w:rsidR="00356541">
        <w:rPr>
          <w:rStyle w:val="CommentReference"/>
        </w:rPr>
        <w:commentReference w:id="0"/>
      </w:r>
      <w:r w:rsidRPr="008C5DA7">
        <w:rPr>
          <w:rFonts w:ascii="Garamond" w:eastAsia="游明朝" w:hAnsi="Garamond"/>
          <w:sz w:val="24"/>
          <w:szCs w:val="24"/>
          <w:lang w:val="en-US" w:eastAsia="ja-JP"/>
        </w:rPr>
        <w:t xml:space="preserve"> for players of Division 1 League</w:t>
      </w:r>
      <w:r w:rsidR="00D86C52" w:rsidRPr="008C5DA7">
        <w:rPr>
          <w:rFonts w:ascii="Garamond" w:eastAsia="游明朝" w:hAnsi="Garamond"/>
          <w:sz w:val="24"/>
          <w:szCs w:val="24"/>
          <w:lang w:val="en-US" w:eastAsia="ja-JP"/>
        </w:rPr>
        <w:t>s</w:t>
      </w:r>
      <w:r w:rsidRPr="008C5DA7">
        <w:rPr>
          <w:rFonts w:ascii="Garamond" w:eastAsia="游明朝" w:hAnsi="Garamond"/>
          <w:sz w:val="24"/>
          <w:szCs w:val="24"/>
          <w:lang w:val="en-US" w:eastAsia="ja-JP"/>
        </w:rPr>
        <w:t>.</w:t>
      </w:r>
      <w:r w:rsidR="00E924CC" w:rsidRPr="008C5DA7">
        <w:rPr>
          <w:rFonts w:ascii="Garamond" w:eastAsia="游明朝" w:hAnsi="Garamond"/>
          <w:sz w:val="24"/>
          <w:szCs w:val="24"/>
          <w:lang w:val="en-US" w:eastAsia="ja-JP"/>
        </w:rPr>
        <w:t xml:space="preserve"> </w:t>
      </w:r>
      <w:r w:rsidRPr="008C5DA7">
        <w:rPr>
          <w:rFonts w:ascii="Garamond" w:eastAsia="游明朝" w:hAnsi="Garamond"/>
          <w:sz w:val="24"/>
          <w:szCs w:val="24"/>
          <w:lang w:val="en-US" w:eastAsia="ja-JP"/>
        </w:rPr>
        <w:t>The modal OVR score for a Division 1 player is about 75, and about 65 for a player which does not play in a Division 1 club.</w:t>
      </w:r>
    </w:p>
    <w:p w14:paraId="1EDA5202" w14:textId="1846D5D9" w:rsidR="00BA4A89" w:rsidRPr="008C5DA7" w:rsidRDefault="00E924CC" w:rsidP="00BA4A89">
      <w:pPr>
        <w:jc w:val="center"/>
        <w:rPr>
          <w:rFonts w:ascii="Garamond" w:eastAsia="游明朝" w:hAnsi="Garamond"/>
          <w:sz w:val="24"/>
          <w:szCs w:val="24"/>
          <w:lang w:val="en-US" w:eastAsia="ja-JP"/>
        </w:rPr>
      </w:pPr>
      <w:r w:rsidRPr="008C5DA7">
        <w:rPr>
          <w:rFonts w:ascii="Garamond" w:eastAsia="游明朝" w:hAnsi="Garamond"/>
          <w:noProof/>
          <w:sz w:val="24"/>
          <w:szCs w:val="24"/>
          <w:lang w:val="en-US" w:eastAsia="ja-JP"/>
        </w:rPr>
        <w:lastRenderedPageBreak/>
        <w:drawing>
          <wp:inline distT="0" distB="0" distL="0" distR="0" wp14:anchorId="70869CD4" wp14:editId="79BC4288">
            <wp:extent cx="3402330" cy="213696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8803" cy="2153588"/>
                    </a:xfrm>
                    <a:prstGeom prst="rect">
                      <a:avLst/>
                    </a:prstGeom>
                  </pic:spPr>
                </pic:pic>
              </a:graphicData>
            </a:graphic>
          </wp:inline>
        </w:drawing>
      </w:r>
      <w:r w:rsidR="00BA4A89" w:rsidRPr="008C5DA7">
        <w:rPr>
          <w:rFonts w:ascii="Garamond" w:eastAsia="游明朝" w:hAnsi="Garamond"/>
          <w:noProof/>
          <w:sz w:val="24"/>
          <w:szCs w:val="24"/>
          <w:lang w:val="en-US" w:eastAsia="ja-JP"/>
        </w:rPr>
        <w:drawing>
          <wp:inline distT="0" distB="0" distL="0" distR="0" wp14:anchorId="455F71F6" wp14:editId="5B0860FF">
            <wp:extent cx="3538074" cy="22002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6978" cy="2205812"/>
                    </a:xfrm>
                    <a:prstGeom prst="rect">
                      <a:avLst/>
                    </a:prstGeom>
                  </pic:spPr>
                </pic:pic>
              </a:graphicData>
            </a:graphic>
          </wp:inline>
        </w:drawing>
      </w:r>
    </w:p>
    <w:p w14:paraId="3F977A23" w14:textId="77777777" w:rsidR="00BA4A89" w:rsidRPr="008C5DA7" w:rsidRDefault="00BA4A89" w:rsidP="006C0504">
      <w:pPr>
        <w:jc w:val="both"/>
        <w:rPr>
          <w:rFonts w:ascii="Garamond" w:eastAsia="游明朝" w:hAnsi="Garamond"/>
          <w:i/>
          <w:iCs/>
          <w:sz w:val="24"/>
          <w:szCs w:val="24"/>
          <w:lang w:eastAsia="ja-JP"/>
        </w:rPr>
      </w:pPr>
    </w:p>
    <w:p w14:paraId="007D1AB0" w14:textId="4929A5A4" w:rsidR="00E924CC" w:rsidRPr="008C5DA7" w:rsidRDefault="00E924CC" w:rsidP="00BA4A89">
      <w:pPr>
        <w:pStyle w:val="ListParagraph"/>
        <w:numPr>
          <w:ilvl w:val="0"/>
          <w:numId w:val="6"/>
        </w:numPr>
        <w:jc w:val="both"/>
        <w:rPr>
          <w:rFonts w:ascii="Garamond" w:eastAsia="游明朝" w:hAnsi="Garamond"/>
          <w:sz w:val="24"/>
          <w:szCs w:val="24"/>
          <w:lang w:val="en-US" w:eastAsia="ja-JP"/>
        </w:rPr>
      </w:pPr>
      <w:r w:rsidRPr="008C5DA7">
        <w:rPr>
          <w:rFonts w:ascii="Garamond" w:eastAsia="游明朝" w:hAnsi="Garamond"/>
          <w:sz w:val="24"/>
          <w:szCs w:val="24"/>
          <w:lang w:val="en-US" w:eastAsia="ja-JP"/>
        </w:rPr>
        <w:t xml:space="preserve">There seems to be </w:t>
      </w:r>
      <w:r w:rsidRPr="00AC66EB">
        <w:rPr>
          <w:rFonts w:ascii="Garamond" w:eastAsia="游明朝" w:hAnsi="Garamond"/>
          <w:b/>
          <w:bCs/>
          <w:sz w:val="24"/>
          <w:szCs w:val="24"/>
          <w:lang w:val="en-US" w:eastAsia="ja-JP"/>
        </w:rPr>
        <w:t>a quadratic relationship between age and OVR.</w:t>
      </w:r>
    </w:p>
    <w:p w14:paraId="6880B135" w14:textId="2A0F8F5D" w:rsidR="00E924CC" w:rsidRPr="008C5DA7" w:rsidRDefault="00E924CC" w:rsidP="00E924CC">
      <w:pPr>
        <w:pStyle w:val="ListParagraph"/>
        <w:jc w:val="center"/>
        <w:rPr>
          <w:rFonts w:ascii="Garamond" w:eastAsia="游明朝" w:hAnsi="Garamond"/>
          <w:sz w:val="24"/>
          <w:szCs w:val="24"/>
          <w:lang w:val="en-US" w:eastAsia="ja-JP"/>
        </w:rPr>
      </w:pPr>
      <w:r w:rsidRPr="008C5DA7">
        <w:rPr>
          <w:rFonts w:ascii="Garamond" w:eastAsia="游明朝" w:hAnsi="Garamond"/>
          <w:noProof/>
          <w:sz w:val="24"/>
          <w:szCs w:val="24"/>
          <w:lang w:val="en-US" w:eastAsia="ja-JP"/>
        </w:rPr>
        <w:drawing>
          <wp:inline distT="0" distB="0" distL="0" distR="0" wp14:anchorId="09250D1E" wp14:editId="14A4C879">
            <wp:extent cx="3053710" cy="194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2249" cy="1954901"/>
                    </a:xfrm>
                    <a:prstGeom prst="rect">
                      <a:avLst/>
                    </a:prstGeom>
                  </pic:spPr>
                </pic:pic>
              </a:graphicData>
            </a:graphic>
          </wp:inline>
        </w:drawing>
      </w:r>
    </w:p>
    <w:p w14:paraId="050F2470" w14:textId="77777777" w:rsidR="00E924CC" w:rsidRPr="008C5DA7" w:rsidRDefault="00BA4A89" w:rsidP="00E924CC">
      <w:pPr>
        <w:pStyle w:val="ListParagraph"/>
        <w:numPr>
          <w:ilvl w:val="0"/>
          <w:numId w:val="6"/>
        </w:numPr>
        <w:jc w:val="both"/>
        <w:rPr>
          <w:rFonts w:ascii="Garamond" w:eastAsia="游明朝" w:hAnsi="Garamond"/>
          <w:sz w:val="24"/>
          <w:szCs w:val="24"/>
          <w:lang w:val="en-US" w:eastAsia="ja-JP"/>
        </w:rPr>
      </w:pPr>
      <w:r w:rsidRPr="008C5DA7">
        <w:rPr>
          <w:rFonts w:ascii="Garamond" w:eastAsia="游明朝" w:hAnsi="Garamond"/>
          <w:sz w:val="24"/>
          <w:szCs w:val="24"/>
          <w:lang w:val="en-US" w:eastAsia="ja-JP"/>
        </w:rPr>
        <w:t xml:space="preserve">Certain player tags seem associated with outstanding OVR values, including “tackling”, “clinical finisher” and </w:t>
      </w:r>
      <w:r w:rsidR="00E924CC" w:rsidRPr="008C5DA7">
        <w:rPr>
          <w:rFonts w:ascii="Garamond" w:eastAsia="游明朝" w:hAnsi="Garamond"/>
          <w:sz w:val="24"/>
          <w:szCs w:val="24"/>
          <w:lang w:val="en-US" w:eastAsia="ja-JP"/>
        </w:rPr>
        <w:t xml:space="preserve">several </w:t>
      </w:r>
      <w:r w:rsidRPr="008C5DA7">
        <w:rPr>
          <w:rFonts w:ascii="Garamond" w:eastAsia="游明朝" w:hAnsi="Garamond"/>
          <w:sz w:val="24"/>
          <w:szCs w:val="24"/>
          <w:lang w:val="en-US" w:eastAsia="ja-JP"/>
        </w:rPr>
        <w:t>others.</w:t>
      </w:r>
      <w:r w:rsidR="00E924CC" w:rsidRPr="008C5DA7">
        <w:rPr>
          <w:rFonts w:ascii="Garamond" w:eastAsia="游明朝" w:hAnsi="Garamond"/>
          <w:sz w:val="24"/>
          <w:szCs w:val="24"/>
          <w:lang w:val="en-US" w:eastAsia="ja-JP"/>
        </w:rPr>
        <w:t xml:space="preserve"> A</w:t>
      </w:r>
      <w:r w:rsidRPr="008C5DA7">
        <w:rPr>
          <w:rFonts w:ascii="Garamond" w:eastAsia="游明朝" w:hAnsi="Garamond"/>
          <w:sz w:val="24"/>
          <w:szCs w:val="24"/>
          <w:lang w:val="en-US" w:eastAsia="ja-JP"/>
        </w:rPr>
        <w:t xml:space="preserve">ll tags can be considered positive, as none is negatively associated with </w:t>
      </w:r>
      <w:r w:rsidR="00E924CC" w:rsidRPr="008C5DA7">
        <w:rPr>
          <w:rFonts w:ascii="Garamond" w:eastAsia="游明朝" w:hAnsi="Garamond"/>
          <w:sz w:val="24"/>
          <w:szCs w:val="24"/>
          <w:lang w:val="en-US" w:eastAsia="ja-JP"/>
        </w:rPr>
        <w:t>a lower OVR. Player traits seem much less associated with OVR. A notable exception is “1 on 1 rush”.</w:t>
      </w:r>
    </w:p>
    <w:p w14:paraId="72AAD461" w14:textId="30F58C45" w:rsidR="00BA4A89" w:rsidRPr="008C5DA7" w:rsidRDefault="00BA4A89" w:rsidP="00E924CC">
      <w:pPr>
        <w:pStyle w:val="ListParagraph"/>
        <w:jc w:val="both"/>
        <w:rPr>
          <w:rFonts w:ascii="Garamond" w:eastAsia="游明朝" w:hAnsi="Garamond"/>
          <w:sz w:val="24"/>
          <w:szCs w:val="24"/>
          <w:lang w:val="en-US" w:eastAsia="ja-JP"/>
        </w:rPr>
      </w:pPr>
    </w:p>
    <w:p w14:paraId="3305610E" w14:textId="55954753" w:rsidR="00E924CC" w:rsidRPr="008C5DA7" w:rsidRDefault="00E924CC" w:rsidP="00E924CC">
      <w:pPr>
        <w:jc w:val="center"/>
        <w:rPr>
          <w:rFonts w:ascii="Garamond" w:eastAsia="游明朝" w:hAnsi="Garamond"/>
          <w:sz w:val="24"/>
          <w:szCs w:val="24"/>
          <w:lang w:val="en-US" w:eastAsia="ja-JP"/>
        </w:rPr>
      </w:pPr>
      <w:r w:rsidRPr="008C5DA7">
        <w:rPr>
          <w:rFonts w:ascii="Garamond" w:eastAsia="游明朝" w:hAnsi="Garamond"/>
          <w:noProof/>
          <w:sz w:val="24"/>
          <w:szCs w:val="24"/>
          <w:lang w:val="en-US" w:eastAsia="ja-JP"/>
        </w:rPr>
        <w:lastRenderedPageBreak/>
        <w:drawing>
          <wp:inline distT="0" distB="0" distL="0" distR="0" wp14:anchorId="5ADE2E8A" wp14:editId="18AC59D9">
            <wp:extent cx="4578585" cy="17209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8585" cy="1720938"/>
                    </a:xfrm>
                    <a:prstGeom prst="rect">
                      <a:avLst/>
                    </a:prstGeom>
                  </pic:spPr>
                </pic:pic>
              </a:graphicData>
            </a:graphic>
          </wp:inline>
        </w:drawing>
      </w:r>
    </w:p>
    <w:p w14:paraId="564AFABD" w14:textId="67AF79F1" w:rsidR="00E924CC" w:rsidRPr="008C5DA7" w:rsidRDefault="00E924CC" w:rsidP="00E924CC">
      <w:pPr>
        <w:pStyle w:val="ListParagraph"/>
        <w:numPr>
          <w:ilvl w:val="0"/>
          <w:numId w:val="6"/>
        </w:numPr>
        <w:jc w:val="both"/>
        <w:rPr>
          <w:rFonts w:ascii="Garamond" w:eastAsia="游明朝" w:hAnsi="Garamond"/>
          <w:sz w:val="24"/>
          <w:szCs w:val="24"/>
          <w:lang w:val="en-US" w:eastAsia="ja-JP"/>
        </w:rPr>
      </w:pPr>
      <w:r w:rsidRPr="008C5DA7">
        <w:rPr>
          <w:rFonts w:ascii="Garamond" w:eastAsia="游明朝" w:hAnsi="Garamond"/>
          <w:sz w:val="24"/>
          <w:szCs w:val="24"/>
          <w:lang w:val="en-US" w:eastAsia="ja-JP"/>
        </w:rPr>
        <w:t>A high international reputation is associated with high OVR. A low international reputation is less predictive of OVR level.</w:t>
      </w:r>
    </w:p>
    <w:p w14:paraId="51E5EE90" w14:textId="6C4C3C2F" w:rsidR="00E924CC" w:rsidRPr="008C5DA7" w:rsidRDefault="00E924CC" w:rsidP="00E924CC">
      <w:pPr>
        <w:ind w:left="360"/>
        <w:jc w:val="center"/>
        <w:rPr>
          <w:rFonts w:ascii="Garamond" w:eastAsia="游明朝" w:hAnsi="Garamond"/>
          <w:sz w:val="24"/>
          <w:szCs w:val="24"/>
          <w:lang w:val="en-US" w:eastAsia="ja-JP"/>
        </w:rPr>
      </w:pPr>
      <w:r w:rsidRPr="008C5DA7">
        <w:rPr>
          <w:rFonts w:ascii="Garamond" w:eastAsia="游明朝" w:hAnsi="Garamond"/>
          <w:noProof/>
          <w:sz w:val="24"/>
          <w:szCs w:val="24"/>
          <w:lang w:val="en-US" w:eastAsia="ja-JP"/>
        </w:rPr>
        <w:drawing>
          <wp:inline distT="0" distB="0" distL="0" distR="0" wp14:anchorId="43ADD0E8" wp14:editId="7E343B9B">
            <wp:extent cx="2692538" cy="24766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2538" cy="2476627"/>
                    </a:xfrm>
                    <a:prstGeom prst="rect">
                      <a:avLst/>
                    </a:prstGeom>
                  </pic:spPr>
                </pic:pic>
              </a:graphicData>
            </a:graphic>
          </wp:inline>
        </w:drawing>
      </w:r>
    </w:p>
    <w:p w14:paraId="5ABC9F8D" w14:textId="77777777" w:rsidR="00E924CC" w:rsidRPr="00356541" w:rsidRDefault="00E924CC" w:rsidP="00BA4A89">
      <w:pPr>
        <w:pStyle w:val="ListParagraph"/>
        <w:numPr>
          <w:ilvl w:val="0"/>
          <w:numId w:val="6"/>
        </w:numPr>
        <w:spacing w:before="240" w:after="240"/>
        <w:jc w:val="both"/>
        <w:rPr>
          <w:rFonts w:ascii="Garamond" w:eastAsia="游明朝" w:hAnsi="Garamond" w:cs="Times New Roman"/>
          <w:iCs/>
          <w:sz w:val="24"/>
          <w:szCs w:val="24"/>
          <w:lang w:val="en-US" w:eastAsia="ja-JP"/>
        </w:rPr>
      </w:pPr>
      <w:r w:rsidRPr="008C5DA7">
        <w:rPr>
          <w:rFonts w:ascii="Garamond" w:eastAsia="Times New Roman" w:hAnsi="Garamond" w:cs="Times New Roman"/>
          <w:iCs/>
          <w:sz w:val="24"/>
          <w:szCs w:val="24"/>
          <w:lang w:val="en-US"/>
        </w:rPr>
        <w:t>Market value seems to have a complex relationship with OVR and is a particularly weak predictor for high market values</w:t>
      </w:r>
    </w:p>
    <w:p w14:paraId="5E7FB885" w14:textId="4088CA10" w:rsidR="00E924CC" w:rsidRPr="008C5DA7" w:rsidRDefault="00E924CC" w:rsidP="00E924CC">
      <w:pPr>
        <w:spacing w:before="240" w:after="240"/>
        <w:ind w:left="360"/>
        <w:jc w:val="center"/>
        <w:rPr>
          <w:rFonts w:ascii="Garamond" w:eastAsia="游明朝" w:hAnsi="Garamond" w:cs="Times New Roman"/>
          <w:i/>
          <w:sz w:val="24"/>
          <w:szCs w:val="24"/>
          <w:lang w:eastAsia="ja-JP"/>
        </w:rPr>
      </w:pPr>
      <w:r w:rsidRPr="008C5DA7">
        <w:rPr>
          <w:rFonts w:ascii="Garamond" w:hAnsi="Garamond"/>
          <w:noProof/>
          <w:lang w:eastAsia="ja-JP"/>
        </w:rPr>
        <w:drawing>
          <wp:inline distT="0" distB="0" distL="0" distR="0" wp14:anchorId="079AC2CF" wp14:editId="41C28D71">
            <wp:extent cx="3276525" cy="2063750"/>
            <wp:effectExtent l="114300" t="114300" r="114935" b="146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9171" cy="20717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A27931" w14:textId="77777777" w:rsidR="00F3744D" w:rsidRPr="008C5DA7" w:rsidRDefault="00F3744D" w:rsidP="006C0504">
      <w:pPr>
        <w:jc w:val="both"/>
        <w:rPr>
          <w:rFonts w:ascii="Garamond" w:eastAsia="游明朝" w:hAnsi="Garamond"/>
          <w:sz w:val="24"/>
          <w:szCs w:val="24"/>
          <w:lang w:eastAsia="ja-JP"/>
        </w:rPr>
      </w:pPr>
    </w:p>
    <w:p w14:paraId="53D224AE" w14:textId="77777777" w:rsidR="00AC66EB" w:rsidRDefault="00AC66EB" w:rsidP="006C0504">
      <w:pPr>
        <w:jc w:val="both"/>
        <w:textAlignment w:val="baseline"/>
        <w:rPr>
          <w:rFonts w:ascii="Garamond" w:eastAsia="Times New Roman" w:hAnsi="Garamond" w:cs="Segoe UI"/>
          <w:b/>
          <w:bCs/>
          <w:sz w:val="24"/>
          <w:szCs w:val="24"/>
          <w:u w:val="single"/>
          <w:lang w:val="en-US"/>
        </w:rPr>
      </w:pPr>
    </w:p>
    <w:p w14:paraId="138AF803" w14:textId="77777777" w:rsidR="00AC66EB" w:rsidRDefault="00AC66EB" w:rsidP="006C0504">
      <w:pPr>
        <w:jc w:val="both"/>
        <w:textAlignment w:val="baseline"/>
        <w:rPr>
          <w:rFonts w:ascii="Garamond" w:eastAsia="Times New Roman" w:hAnsi="Garamond" w:cs="Segoe UI"/>
          <w:b/>
          <w:bCs/>
          <w:sz w:val="24"/>
          <w:szCs w:val="24"/>
          <w:u w:val="single"/>
          <w:lang w:val="en-US"/>
        </w:rPr>
      </w:pPr>
    </w:p>
    <w:p w14:paraId="5F48A9BD" w14:textId="77777777" w:rsidR="00AC66EB" w:rsidRDefault="00AC66EB" w:rsidP="006C0504">
      <w:pPr>
        <w:jc w:val="both"/>
        <w:textAlignment w:val="baseline"/>
        <w:rPr>
          <w:rFonts w:ascii="Garamond" w:eastAsia="Times New Roman" w:hAnsi="Garamond" w:cs="Segoe UI"/>
          <w:b/>
          <w:bCs/>
          <w:sz w:val="24"/>
          <w:szCs w:val="24"/>
          <w:u w:val="single"/>
          <w:lang w:val="en-US"/>
        </w:rPr>
      </w:pPr>
    </w:p>
    <w:p w14:paraId="383F0151" w14:textId="55595618" w:rsidR="006C0504" w:rsidRPr="00356541" w:rsidRDefault="006C0504" w:rsidP="006C0504">
      <w:pPr>
        <w:jc w:val="both"/>
        <w:textAlignment w:val="baseline"/>
        <w:rPr>
          <w:rFonts w:ascii="Garamond" w:eastAsia="Times New Roman" w:hAnsi="Garamond" w:cs="Segoe UI"/>
          <w:b/>
          <w:bCs/>
          <w:sz w:val="24"/>
          <w:szCs w:val="24"/>
          <w:u w:val="single"/>
          <w:lang w:val="en-US"/>
        </w:rPr>
      </w:pPr>
      <w:r w:rsidRPr="00356541">
        <w:rPr>
          <w:rFonts w:ascii="Garamond" w:eastAsia="Times New Roman" w:hAnsi="Garamond" w:cs="Segoe UI"/>
          <w:b/>
          <w:bCs/>
          <w:sz w:val="24"/>
          <w:szCs w:val="24"/>
          <w:u w:val="single"/>
          <w:lang w:val="en-US"/>
        </w:rPr>
        <w:lastRenderedPageBreak/>
        <w:t>Revised project question(s) based on EDA</w:t>
      </w:r>
    </w:p>
    <w:p w14:paraId="29143F8F" w14:textId="1A99A9C4" w:rsidR="000E1023" w:rsidRPr="008C5DA7" w:rsidRDefault="000E1023" w:rsidP="006C0504">
      <w:pPr>
        <w:jc w:val="both"/>
        <w:textAlignment w:val="baseline"/>
        <w:rPr>
          <w:rFonts w:ascii="Garamond" w:eastAsia="Times New Roman" w:hAnsi="Garamond" w:cs="Segoe UI"/>
          <w:sz w:val="24"/>
          <w:szCs w:val="24"/>
          <w:lang w:val="en-US"/>
        </w:rPr>
      </w:pPr>
      <w:r w:rsidRPr="008C5DA7">
        <w:rPr>
          <w:rFonts w:ascii="Garamond" w:eastAsia="Times New Roman" w:hAnsi="Garamond" w:cs="Segoe UI"/>
          <w:sz w:val="24"/>
          <w:szCs w:val="24"/>
          <w:lang w:val="en-US"/>
        </w:rPr>
        <w:t>The project structure was already determined</w:t>
      </w:r>
      <w:r w:rsidR="00D86C52" w:rsidRPr="008C5DA7">
        <w:rPr>
          <w:rFonts w:ascii="Garamond" w:eastAsia="Times New Roman" w:hAnsi="Garamond" w:cs="Segoe UI"/>
          <w:sz w:val="24"/>
          <w:szCs w:val="24"/>
          <w:lang w:val="en-US"/>
        </w:rPr>
        <w:t xml:space="preserve"> in the project description</w:t>
      </w:r>
      <w:r w:rsidRPr="008C5DA7">
        <w:rPr>
          <w:rFonts w:ascii="Garamond" w:eastAsia="Times New Roman" w:hAnsi="Garamond" w:cs="Segoe UI"/>
          <w:sz w:val="24"/>
          <w:szCs w:val="24"/>
          <w:lang w:val="en-US"/>
        </w:rPr>
        <w:t>. As a result, we will mainly focus on answering the four key questions as is they were formulated by our client.</w:t>
      </w:r>
    </w:p>
    <w:p w14:paraId="6CEAF6F0" w14:textId="06B9D841" w:rsidR="000E1023" w:rsidRPr="008C5DA7" w:rsidRDefault="006C0504" w:rsidP="000E1023">
      <w:pPr>
        <w:pStyle w:val="ListParagraph"/>
        <w:numPr>
          <w:ilvl w:val="0"/>
          <w:numId w:val="7"/>
        </w:numPr>
        <w:jc w:val="both"/>
        <w:textAlignment w:val="baseline"/>
        <w:rPr>
          <w:rFonts w:ascii="Garamond" w:eastAsia="Times New Roman" w:hAnsi="Garamond" w:cs="Segoe UI"/>
          <w:sz w:val="24"/>
          <w:szCs w:val="24"/>
        </w:rPr>
      </w:pPr>
      <w:r w:rsidRPr="008C5DA7">
        <w:rPr>
          <w:rFonts w:ascii="Garamond" w:eastAsia="Times New Roman" w:hAnsi="Garamond" w:cs="Segoe UI"/>
          <w:sz w:val="24"/>
          <w:szCs w:val="24"/>
        </w:rPr>
        <w:t>Part A - Rank the Player</w:t>
      </w:r>
      <w:r w:rsidR="000E1023" w:rsidRPr="008C5DA7">
        <w:rPr>
          <w:rFonts w:ascii="Garamond" w:eastAsia="Times New Roman" w:hAnsi="Garamond" w:cs="Segoe UI"/>
          <w:sz w:val="24"/>
          <w:szCs w:val="24"/>
          <w:lang w:val="en-US"/>
        </w:rPr>
        <w:t>s</w:t>
      </w:r>
    </w:p>
    <w:p w14:paraId="22A9E113" w14:textId="2383EE11" w:rsidR="000E1023" w:rsidRPr="008C5DA7" w:rsidRDefault="000E1023" w:rsidP="000E1023">
      <w:pPr>
        <w:jc w:val="both"/>
        <w:textAlignment w:val="baseline"/>
        <w:rPr>
          <w:rFonts w:ascii="Garamond" w:eastAsia="游明朝" w:hAnsi="Garamond" w:cs="Segoe UI"/>
          <w:sz w:val="24"/>
          <w:szCs w:val="24"/>
          <w:lang w:val="en-US" w:eastAsia="ja-JP"/>
        </w:rPr>
      </w:pPr>
      <w:r w:rsidRPr="00356541">
        <w:rPr>
          <w:rFonts w:ascii="Garamond" w:eastAsia="游明朝" w:hAnsi="Garamond" w:cs="Segoe UI"/>
          <w:sz w:val="24"/>
          <w:szCs w:val="24"/>
          <w:lang w:val="en-US" w:eastAsia="ja-JP"/>
        </w:rPr>
        <w:t>T</w:t>
      </w:r>
      <w:r w:rsidRPr="008C5DA7">
        <w:rPr>
          <w:rFonts w:ascii="Garamond" w:eastAsia="游明朝" w:hAnsi="Garamond" w:cs="Segoe UI"/>
          <w:sz w:val="24"/>
          <w:szCs w:val="24"/>
          <w:lang w:val="en-US" w:eastAsia="ja-JP"/>
        </w:rPr>
        <w:t>he objective here is to predict the OVR statistic for 2020 based on 2019 data. One key observation is that we will evaluate the performance of the model on players of 7 top European clubs only, which is a very special set.</w:t>
      </w:r>
    </w:p>
    <w:p w14:paraId="3DD5E761" w14:textId="65FEB3C7" w:rsidR="006C0504" w:rsidRPr="008C5DA7" w:rsidRDefault="006C0504" w:rsidP="000E1023">
      <w:pPr>
        <w:pStyle w:val="ListParagraph"/>
        <w:numPr>
          <w:ilvl w:val="0"/>
          <w:numId w:val="7"/>
        </w:numPr>
        <w:jc w:val="both"/>
        <w:textAlignment w:val="baseline"/>
        <w:rPr>
          <w:rFonts w:ascii="Garamond" w:eastAsia="Times New Roman" w:hAnsi="Garamond" w:cs="Segoe UI"/>
          <w:sz w:val="24"/>
          <w:szCs w:val="24"/>
        </w:rPr>
      </w:pPr>
      <w:r w:rsidRPr="008C5DA7">
        <w:rPr>
          <w:rFonts w:ascii="Garamond" w:eastAsia="Times New Roman" w:hAnsi="Garamond" w:cs="Segoe UI"/>
          <w:sz w:val="24"/>
          <w:szCs w:val="24"/>
        </w:rPr>
        <w:t>Part B - Classify player position</w:t>
      </w:r>
    </w:p>
    <w:p w14:paraId="7743D931" w14:textId="73C48C6F" w:rsidR="000E1023" w:rsidRPr="008C5DA7" w:rsidRDefault="000E1023" w:rsidP="000E1023">
      <w:pPr>
        <w:jc w:val="both"/>
        <w:textAlignment w:val="baseline"/>
        <w:rPr>
          <w:rFonts w:ascii="Garamond" w:eastAsia="游明朝" w:hAnsi="Garamond" w:cs="Segoe UI"/>
          <w:sz w:val="24"/>
          <w:szCs w:val="24"/>
          <w:lang w:val="en-US" w:eastAsia="ja-JP"/>
        </w:rPr>
      </w:pPr>
      <w:r w:rsidRPr="00356541">
        <w:rPr>
          <w:rFonts w:ascii="Garamond" w:eastAsia="游明朝" w:hAnsi="Garamond" w:cs="Segoe UI"/>
          <w:sz w:val="24"/>
          <w:szCs w:val="24"/>
          <w:lang w:val="en-US" w:eastAsia="ja-JP"/>
        </w:rPr>
        <w:t>T</w:t>
      </w:r>
      <w:r w:rsidRPr="008C5DA7">
        <w:rPr>
          <w:rFonts w:ascii="Garamond" w:eastAsia="游明朝" w:hAnsi="Garamond" w:cs="Segoe UI"/>
          <w:sz w:val="24"/>
          <w:szCs w:val="24"/>
          <w:lang w:val="en-US" w:eastAsia="ja-JP"/>
        </w:rPr>
        <w:t xml:space="preserve">he objective is to predict player positions based on other statistics, training on 2019 data and testing on a subset of 2020 data. One difficulty here will be the large number of different positions. We will also remain mindful of the </w:t>
      </w:r>
      <w:r w:rsidR="00F3744D" w:rsidRPr="008C5DA7">
        <w:rPr>
          <w:rFonts w:ascii="Garamond" w:eastAsia="游明朝" w:hAnsi="Garamond" w:cs="Segoe UI"/>
          <w:sz w:val="24"/>
          <w:szCs w:val="24"/>
          <w:lang w:val="en-US" w:eastAsia="ja-JP"/>
        </w:rPr>
        <w:t>peculiarities of the test set.</w:t>
      </w:r>
    </w:p>
    <w:p w14:paraId="7FD1DBBD" w14:textId="564C643A" w:rsidR="006C0504" w:rsidRPr="00356541" w:rsidRDefault="006C0504" w:rsidP="000E1023">
      <w:pPr>
        <w:pStyle w:val="ListParagraph"/>
        <w:numPr>
          <w:ilvl w:val="0"/>
          <w:numId w:val="7"/>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Part C - Which Club has the Best Staff</w:t>
      </w:r>
    </w:p>
    <w:p w14:paraId="4BADE01C" w14:textId="50CB1F5E" w:rsidR="00F3744D" w:rsidRPr="008C5DA7" w:rsidRDefault="00F3744D" w:rsidP="00F3744D">
      <w:pPr>
        <w:jc w:val="both"/>
        <w:textAlignment w:val="baseline"/>
        <w:rPr>
          <w:rFonts w:ascii="Garamond" w:eastAsia="游明朝" w:hAnsi="Garamond" w:cs="Segoe UI"/>
          <w:sz w:val="24"/>
          <w:szCs w:val="24"/>
          <w:lang w:val="en-US" w:eastAsia="ja-JP"/>
        </w:rPr>
      </w:pPr>
      <w:r w:rsidRPr="006D51A9">
        <w:rPr>
          <w:rFonts w:ascii="Garamond" w:eastAsia="游明朝" w:hAnsi="Garamond" w:cs="Segoe UI"/>
          <w:sz w:val="24"/>
          <w:szCs w:val="24"/>
          <w:lang w:val="en-US" w:eastAsia="ja-JP"/>
        </w:rPr>
        <w:t>T</w:t>
      </w:r>
      <w:r w:rsidRPr="008C5DA7">
        <w:rPr>
          <w:rFonts w:ascii="Garamond" w:eastAsia="游明朝" w:hAnsi="Garamond" w:cs="Segoe UI"/>
          <w:sz w:val="24"/>
          <w:szCs w:val="24"/>
          <w:lang w:val="en-US" w:eastAsia="ja-JP"/>
        </w:rPr>
        <w:t xml:space="preserve">he objective here is to infer staff quality </w:t>
      </w:r>
      <w:proofErr w:type="gramStart"/>
      <w:r w:rsidRPr="008C5DA7">
        <w:rPr>
          <w:rFonts w:ascii="Garamond" w:eastAsia="游明朝" w:hAnsi="Garamond" w:cs="Segoe UI"/>
          <w:sz w:val="24"/>
          <w:szCs w:val="24"/>
          <w:lang w:val="en-US" w:eastAsia="ja-JP"/>
        </w:rPr>
        <w:t>on the basis of</w:t>
      </w:r>
      <w:proofErr w:type="gramEnd"/>
      <w:r w:rsidRPr="008C5DA7">
        <w:rPr>
          <w:rFonts w:ascii="Garamond" w:eastAsia="游明朝" w:hAnsi="Garamond" w:cs="Segoe UI"/>
          <w:sz w:val="24"/>
          <w:szCs w:val="24"/>
          <w:lang w:val="en-US" w:eastAsia="ja-JP"/>
        </w:rPr>
        <w:t xml:space="preserve"> player improvement while at the club. It will be important to control for </w:t>
      </w:r>
      <w:proofErr w:type="gramStart"/>
      <w:r w:rsidRPr="008C5DA7">
        <w:rPr>
          <w:rFonts w:ascii="Garamond" w:eastAsia="游明朝" w:hAnsi="Garamond" w:cs="Segoe UI"/>
          <w:sz w:val="24"/>
          <w:szCs w:val="24"/>
          <w:lang w:val="en-US" w:eastAsia="ja-JP"/>
        </w:rPr>
        <w:t>a number of</w:t>
      </w:r>
      <w:proofErr w:type="gramEnd"/>
      <w:r w:rsidRPr="008C5DA7">
        <w:rPr>
          <w:rFonts w:ascii="Garamond" w:eastAsia="游明朝" w:hAnsi="Garamond" w:cs="Segoe UI"/>
          <w:sz w:val="24"/>
          <w:szCs w:val="24"/>
          <w:lang w:val="en-US" w:eastAsia="ja-JP"/>
        </w:rPr>
        <w:t xml:space="preserve"> variables when doing so, </w:t>
      </w:r>
      <w:r w:rsidR="00AC66EB">
        <w:rPr>
          <w:rFonts w:ascii="Garamond" w:eastAsia="游明朝" w:hAnsi="Garamond" w:cs="Segoe UI"/>
          <w:sz w:val="24"/>
          <w:szCs w:val="24"/>
          <w:lang w:val="en-US" w:eastAsia="ja-JP"/>
        </w:rPr>
        <w:t>notab</w:t>
      </w:r>
      <w:r w:rsidRPr="008C5DA7">
        <w:rPr>
          <w:rFonts w:ascii="Garamond" w:eastAsia="游明朝" w:hAnsi="Garamond" w:cs="Segoe UI"/>
          <w:sz w:val="24"/>
          <w:szCs w:val="24"/>
          <w:lang w:val="en-US" w:eastAsia="ja-JP"/>
        </w:rPr>
        <w:t>ly player age (possibly with a</w:t>
      </w:r>
      <w:r w:rsidR="00AC66EB">
        <w:rPr>
          <w:rFonts w:ascii="Garamond" w:eastAsia="游明朝" w:hAnsi="Garamond" w:cs="Segoe UI"/>
          <w:sz w:val="24"/>
          <w:szCs w:val="24"/>
          <w:lang w:val="en-US" w:eastAsia="ja-JP"/>
        </w:rPr>
        <w:t xml:space="preserve"> quadratic term</w:t>
      </w:r>
      <w:r w:rsidRPr="008C5DA7">
        <w:rPr>
          <w:rFonts w:ascii="Garamond" w:eastAsia="游明朝" w:hAnsi="Garamond" w:cs="Segoe UI"/>
          <w:sz w:val="24"/>
          <w:szCs w:val="24"/>
          <w:lang w:val="en-US" w:eastAsia="ja-JP"/>
        </w:rPr>
        <w:t>).</w:t>
      </w:r>
    </w:p>
    <w:p w14:paraId="7D8C9A74" w14:textId="728AC0C9" w:rsidR="006C0504" w:rsidRPr="00356541" w:rsidRDefault="006C0504" w:rsidP="000E1023">
      <w:pPr>
        <w:pStyle w:val="ListParagraph"/>
        <w:numPr>
          <w:ilvl w:val="0"/>
          <w:numId w:val="7"/>
        </w:numPr>
        <w:jc w:val="both"/>
        <w:textAlignment w:val="baseline"/>
        <w:rPr>
          <w:rFonts w:ascii="Garamond" w:eastAsia="Times New Roman" w:hAnsi="Garamond" w:cs="Segoe UI"/>
          <w:sz w:val="24"/>
          <w:szCs w:val="24"/>
          <w:lang w:val="en-US"/>
        </w:rPr>
      </w:pPr>
      <w:r w:rsidRPr="00356541">
        <w:rPr>
          <w:rFonts w:ascii="Garamond" w:eastAsia="Times New Roman" w:hAnsi="Garamond" w:cs="Segoe UI"/>
          <w:sz w:val="24"/>
          <w:szCs w:val="24"/>
          <w:lang w:val="en-US"/>
        </w:rPr>
        <w:t>Part D - How will things be in 2021</w:t>
      </w:r>
    </w:p>
    <w:p w14:paraId="5012D5A1" w14:textId="06163D90" w:rsidR="00F3744D" w:rsidRPr="008C5DA7" w:rsidRDefault="00F3744D" w:rsidP="00F3744D">
      <w:pPr>
        <w:jc w:val="both"/>
        <w:textAlignment w:val="baseline"/>
        <w:rPr>
          <w:rFonts w:ascii="Garamond" w:eastAsia="游明朝" w:hAnsi="Garamond" w:cs="Segoe UI"/>
          <w:sz w:val="24"/>
          <w:szCs w:val="24"/>
          <w:lang w:val="en-US" w:eastAsia="ja-JP"/>
        </w:rPr>
      </w:pPr>
      <w:r w:rsidRPr="008C5DA7">
        <w:rPr>
          <w:rFonts w:ascii="Garamond" w:eastAsia="游明朝" w:hAnsi="Garamond" w:cs="Segoe UI"/>
          <w:sz w:val="24"/>
          <w:szCs w:val="24"/>
          <w:lang w:val="en-US" w:eastAsia="ja-JP"/>
        </w:rPr>
        <w:t>The objective here is to predict the 2021 skills values. One key dimension to keep in mind here is that the evaluation will not be made against actual values, but against the average of values predicted by other groups.</w:t>
      </w:r>
    </w:p>
    <w:p w14:paraId="49A5BA7B" w14:textId="0C104271" w:rsidR="006C0504" w:rsidRPr="008C5DA7" w:rsidRDefault="000E1023" w:rsidP="006C0504">
      <w:pPr>
        <w:jc w:val="both"/>
        <w:textAlignment w:val="baseline"/>
        <w:rPr>
          <w:rFonts w:ascii="Garamond" w:eastAsia="Times New Roman" w:hAnsi="Garamond" w:cs="Segoe UI"/>
          <w:sz w:val="24"/>
          <w:szCs w:val="24"/>
          <w:lang w:val="en-US"/>
        </w:rPr>
      </w:pPr>
      <w:r w:rsidRPr="008C5DA7">
        <w:rPr>
          <w:rFonts w:ascii="Garamond" w:eastAsia="Times New Roman" w:hAnsi="Garamond" w:cs="Segoe UI"/>
          <w:sz w:val="24"/>
          <w:szCs w:val="24"/>
          <w:lang w:val="en-US"/>
        </w:rPr>
        <w:t>Time allowing, we will try to focus in addition on one of the questions that we formulated ourselves as part of Milestone 2.</w:t>
      </w:r>
    </w:p>
    <w:p w14:paraId="66D1A36B" w14:textId="77777777" w:rsidR="00F3744D" w:rsidRPr="008C5DA7" w:rsidRDefault="00F3744D" w:rsidP="006C0504">
      <w:pPr>
        <w:jc w:val="both"/>
        <w:textAlignment w:val="baseline"/>
        <w:rPr>
          <w:rFonts w:ascii="Garamond" w:eastAsia="Times New Roman" w:hAnsi="Garamond" w:cs="Segoe UI"/>
          <w:sz w:val="24"/>
          <w:szCs w:val="24"/>
          <w:lang w:val="en-US"/>
        </w:rPr>
      </w:pPr>
    </w:p>
    <w:p w14:paraId="35FE7673" w14:textId="13772CD2" w:rsidR="006C0504" w:rsidRPr="008C5DA7" w:rsidRDefault="006C0504" w:rsidP="006C0504">
      <w:pPr>
        <w:jc w:val="both"/>
        <w:textAlignment w:val="baseline"/>
        <w:rPr>
          <w:rFonts w:ascii="Garamond" w:eastAsia="游明朝" w:hAnsi="Garamond" w:cs="Segoe UI"/>
          <w:b/>
          <w:bCs/>
          <w:sz w:val="24"/>
          <w:szCs w:val="24"/>
          <w:u w:val="single"/>
          <w:lang w:eastAsia="ja-JP"/>
        </w:rPr>
      </w:pPr>
      <w:r w:rsidRPr="008C5DA7">
        <w:rPr>
          <w:rFonts w:ascii="Garamond" w:eastAsia="Times New Roman" w:hAnsi="Garamond" w:cs="Segoe UI"/>
          <w:b/>
          <w:bCs/>
          <w:sz w:val="24"/>
          <w:szCs w:val="24"/>
          <w:u w:val="single"/>
        </w:rPr>
        <w:t>Baseline model</w:t>
      </w:r>
    </w:p>
    <w:p w14:paraId="459CCFDC" w14:textId="2FDB1151" w:rsidR="00F3744D" w:rsidRPr="008C5DA7" w:rsidRDefault="00F3744D" w:rsidP="006C0504">
      <w:pPr>
        <w:jc w:val="both"/>
        <w:textAlignment w:val="baseline"/>
        <w:rPr>
          <w:rFonts w:ascii="Garamond" w:eastAsia="游明朝" w:hAnsi="Garamond" w:cs="Segoe UI"/>
          <w:sz w:val="24"/>
          <w:szCs w:val="24"/>
          <w:lang w:val="en-US" w:eastAsia="ja-JP"/>
        </w:rPr>
      </w:pPr>
      <w:proofErr w:type="gramStart"/>
      <w:r w:rsidRPr="008C5DA7">
        <w:rPr>
          <w:rFonts w:ascii="Garamond" w:eastAsia="游明朝" w:hAnsi="Garamond" w:cs="Segoe UI"/>
          <w:sz w:val="24"/>
          <w:szCs w:val="24"/>
          <w:lang w:val="en-US" w:eastAsia="ja-JP"/>
        </w:rPr>
        <w:t>A number of</w:t>
      </w:r>
      <w:proofErr w:type="gramEnd"/>
      <w:r w:rsidRPr="008C5DA7">
        <w:rPr>
          <w:rFonts w:ascii="Garamond" w:eastAsia="游明朝" w:hAnsi="Garamond" w:cs="Segoe UI"/>
          <w:sz w:val="24"/>
          <w:szCs w:val="24"/>
          <w:lang w:val="en-US" w:eastAsia="ja-JP"/>
        </w:rPr>
        <w:t xml:space="preserve"> models were already use</w:t>
      </w:r>
      <w:r w:rsidR="00E21D21" w:rsidRPr="008C5DA7">
        <w:rPr>
          <w:rFonts w:ascii="Garamond" w:eastAsia="游明朝" w:hAnsi="Garamond" w:cs="Segoe UI"/>
          <w:sz w:val="24"/>
          <w:szCs w:val="24"/>
          <w:lang w:val="en-US" w:eastAsia="ja-JP"/>
        </w:rPr>
        <w:t xml:space="preserve">d, including a LASSO regression, a random forest and a </w:t>
      </w:r>
      <w:proofErr w:type="spellStart"/>
      <w:r w:rsidR="00E21D21" w:rsidRPr="008C5DA7">
        <w:rPr>
          <w:rFonts w:ascii="Garamond" w:eastAsia="游明朝" w:hAnsi="Garamond" w:cs="Segoe UI"/>
          <w:sz w:val="24"/>
          <w:szCs w:val="24"/>
          <w:lang w:val="en-US" w:eastAsia="ja-JP"/>
        </w:rPr>
        <w:t>XGBoost</w:t>
      </w:r>
      <w:proofErr w:type="spellEnd"/>
      <w:r w:rsidR="00E21D21" w:rsidRPr="008C5DA7">
        <w:rPr>
          <w:rFonts w:ascii="Garamond" w:eastAsia="游明朝" w:hAnsi="Garamond" w:cs="Segoe UI"/>
          <w:sz w:val="24"/>
          <w:szCs w:val="24"/>
          <w:lang w:val="en-US" w:eastAsia="ja-JP"/>
        </w:rPr>
        <w:t xml:space="preserve"> model. Their respective performance on the test set was:</w:t>
      </w:r>
    </w:p>
    <w:p w14:paraId="023414EA" w14:textId="77777777" w:rsidR="00E21D21" w:rsidRPr="008C5DA7" w:rsidRDefault="00E21D21" w:rsidP="006C0504">
      <w:pPr>
        <w:jc w:val="both"/>
        <w:textAlignment w:val="baseline"/>
        <w:rPr>
          <w:rFonts w:ascii="Garamond" w:eastAsia="游明朝" w:hAnsi="Garamond" w:cs="Segoe UI"/>
          <w:sz w:val="24"/>
          <w:szCs w:val="24"/>
          <w:lang w:val="en-US" w:eastAsia="ja-JP"/>
        </w:rPr>
      </w:pPr>
    </w:p>
    <w:tbl>
      <w:tblPr>
        <w:tblStyle w:val="TableGrid"/>
        <w:tblW w:w="0" w:type="auto"/>
        <w:jc w:val="center"/>
        <w:tblLook w:val="04A0" w:firstRow="1" w:lastRow="0" w:firstColumn="1" w:lastColumn="0" w:noHBand="0" w:noVBand="1"/>
      </w:tblPr>
      <w:tblGrid>
        <w:gridCol w:w="1975"/>
        <w:gridCol w:w="2160"/>
      </w:tblGrid>
      <w:tr w:rsidR="00E21D21" w:rsidRPr="008C5DA7" w14:paraId="61C06E6C" w14:textId="77777777" w:rsidTr="00E21D21">
        <w:trPr>
          <w:jc w:val="center"/>
        </w:trPr>
        <w:tc>
          <w:tcPr>
            <w:tcW w:w="1975" w:type="dxa"/>
          </w:tcPr>
          <w:p w14:paraId="18138CA8" w14:textId="7B63EAA2" w:rsidR="00E21D21" w:rsidRPr="008C5DA7" w:rsidRDefault="00E21D21" w:rsidP="006C0504">
            <w:pPr>
              <w:spacing w:before="200"/>
              <w:jc w:val="center"/>
              <w:rPr>
                <w:rFonts w:ascii="Garamond" w:hAnsi="Garamond" w:cs="Times New Roman"/>
                <w:b/>
                <w:sz w:val="24"/>
                <w:szCs w:val="24"/>
                <w:lang w:val="en-US"/>
              </w:rPr>
            </w:pPr>
            <w:r w:rsidRPr="008C5DA7">
              <w:rPr>
                <w:rFonts w:ascii="Garamond" w:hAnsi="Garamond" w:cs="Times New Roman"/>
                <w:b/>
                <w:sz w:val="24"/>
                <w:szCs w:val="24"/>
                <w:lang w:val="en-US"/>
              </w:rPr>
              <w:t>Model</w:t>
            </w:r>
          </w:p>
        </w:tc>
        <w:tc>
          <w:tcPr>
            <w:tcW w:w="2160" w:type="dxa"/>
          </w:tcPr>
          <w:p w14:paraId="4107C294" w14:textId="762B42B4" w:rsidR="00E21D21" w:rsidRPr="008C5DA7" w:rsidRDefault="00E21D21" w:rsidP="006C0504">
            <w:pPr>
              <w:spacing w:before="200"/>
              <w:jc w:val="center"/>
              <w:rPr>
                <w:rFonts w:ascii="Garamond" w:hAnsi="Garamond" w:cs="Times New Roman"/>
                <w:b/>
                <w:sz w:val="24"/>
                <w:szCs w:val="24"/>
                <w:lang w:val="en-US"/>
              </w:rPr>
            </w:pPr>
            <w:r w:rsidRPr="008C5DA7">
              <w:rPr>
                <w:rFonts w:ascii="Garamond" w:hAnsi="Garamond" w:cs="Times New Roman"/>
                <w:b/>
                <w:sz w:val="24"/>
                <w:szCs w:val="24"/>
                <w:lang w:val="en-US"/>
              </w:rPr>
              <w:t>MSE on test set</w:t>
            </w:r>
          </w:p>
        </w:tc>
      </w:tr>
      <w:tr w:rsidR="00E21D21" w:rsidRPr="008C5DA7" w14:paraId="6EA1A7B7" w14:textId="77777777" w:rsidTr="00E21D21">
        <w:trPr>
          <w:jc w:val="center"/>
        </w:trPr>
        <w:tc>
          <w:tcPr>
            <w:tcW w:w="1975" w:type="dxa"/>
          </w:tcPr>
          <w:p w14:paraId="2E590A17" w14:textId="192ADB80" w:rsidR="00E21D21" w:rsidRPr="008C5DA7" w:rsidRDefault="00E21D21" w:rsidP="006C0504">
            <w:pPr>
              <w:spacing w:before="200"/>
              <w:jc w:val="center"/>
              <w:rPr>
                <w:rFonts w:ascii="Garamond" w:hAnsi="Garamond" w:cs="Times New Roman"/>
                <w:bCs/>
                <w:sz w:val="24"/>
                <w:szCs w:val="24"/>
                <w:lang w:val="en-US"/>
              </w:rPr>
            </w:pPr>
            <w:r w:rsidRPr="008C5DA7">
              <w:rPr>
                <w:rFonts w:ascii="Garamond" w:hAnsi="Garamond" w:cs="Times New Roman"/>
                <w:bCs/>
                <w:sz w:val="24"/>
                <w:szCs w:val="24"/>
                <w:lang w:val="en-US"/>
              </w:rPr>
              <w:t>LASSO</w:t>
            </w:r>
          </w:p>
        </w:tc>
        <w:tc>
          <w:tcPr>
            <w:tcW w:w="2160" w:type="dxa"/>
          </w:tcPr>
          <w:p w14:paraId="28E4DA91" w14:textId="441B60F6" w:rsidR="00E21D21" w:rsidRPr="008C5DA7" w:rsidRDefault="00E21D21" w:rsidP="006C0504">
            <w:pPr>
              <w:spacing w:before="200"/>
              <w:jc w:val="center"/>
              <w:rPr>
                <w:rFonts w:ascii="Garamond" w:hAnsi="Garamond" w:cs="Times New Roman"/>
                <w:bCs/>
                <w:sz w:val="24"/>
                <w:szCs w:val="24"/>
                <w:lang w:val="en-US"/>
              </w:rPr>
            </w:pPr>
            <w:r w:rsidRPr="008C5DA7">
              <w:rPr>
                <w:rFonts w:ascii="Garamond" w:hAnsi="Garamond" w:cs="Times New Roman"/>
                <w:bCs/>
                <w:sz w:val="24"/>
                <w:szCs w:val="24"/>
                <w:lang w:val="en-US"/>
              </w:rPr>
              <w:t>17.89</w:t>
            </w:r>
          </w:p>
        </w:tc>
      </w:tr>
      <w:tr w:rsidR="00E21D21" w:rsidRPr="008C5DA7" w14:paraId="65B758B6" w14:textId="77777777" w:rsidTr="00E21D21">
        <w:trPr>
          <w:jc w:val="center"/>
        </w:trPr>
        <w:tc>
          <w:tcPr>
            <w:tcW w:w="1975" w:type="dxa"/>
          </w:tcPr>
          <w:p w14:paraId="4AAC1CC7" w14:textId="2D889CCB" w:rsidR="00E21D21" w:rsidRPr="008C5DA7" w:rsidRDefault="00E21D21" w:rsidP="006C0504">
            <w:pPr>
              <w:spacing w:before="200"/>
              <w:jc w:val="center"/>
              <w:rPr>
                <w:rFonts w:ascii="Garamond" w:hAnsi="Garamond" w:cs="Times New Roman"/>
                <w:bCs/>
                <w:sz w:val="24"/>
                <w:szCs w:val="24"/>
                <w:lang w:val="en-US"/>
              </w:rPr>
            </w:pPr>
            <w:r w:rsidRPr="008C5DA7">
              <w:rPr>
                <w:rFonts w:ascii="Garamond" w:hAnsi="Garamond" w:cs="Times New Roman"/>
                <w:bCs/>
                <w:sz w:val="24"/>
                <w:szCs w:val="24"/>
                <w:lang w:val="en-US"/>
              </w:rPr>
              <w:t>Random Forest</w:t>
            </w:r>
          </w:p>
        </w:tc>
        <w:tc>
          <w:tcPr>
            <w:tcW w:w="2160" w:type="dxa"/>
          </w:tcPr>
          <w:p w14:paraId="47D8DD87" w14:textId="6C32C0FB" w:rsidR="00E21D21" w:rsidRPr="008C5DA7" w:rsidRDefault="00E21D21" w:rsidP="006C0504">
            <w:pPr>
              <w:spacing w:before="200"/>
              <w:jc w:val="center"/>
              <w:rPr>
                <w:rFonts w:ascii="Garamond" w:hAnsi="Garamond" w:cs="Times New Roman"/>
                <w:bCs/>
                <w:sz w:val="24"/>
                <w:szCs w:val="24"/>
                <w:lang w:val="en-US"/>
              </w:rPr>
            </w:pPr>
            <w:r w:rsidRPr="008C5DA7">
              <w:rPr>
                <w:rFonts w:ascii="Garamond" w:hAnsi="Garamond" w:cs="Times New Roman"/>
                <w:bCs/>
                <w:sz w:val="24"/>
                <w:szCs w:val="24"/>
                <w:lang w:val="en-US"/>
              </w:rPr>
              <w:t>5.36</w:t>
            </w:r>
          </w:p>
        </w:tc>
      </w:tr>
      <w:tr w:rsidR="00E21D21" w:rsidRPr="008C5DA7" w14:paraId="29CF0306" w14:textId="77777777" w:rsidTr="00E21D21">
        <w:trPr>
          <w:trHeight w:val="161"/>
          <w:jc w:val="center"/>
        </w:trPr>
        <w:tc>
          <w:tcPr>
            <w:tcW w:w="1975" w:type="dxa"/>
          </w:tcPr>
          <w:p w14:paraId="45D321B2" w14:textId="7431CB94" w:rsidR="00E21D21" w:rsidRPr="008C5DA7" w:rsidRDefault="00E21D21" w:rsidP="006C0504">
            <w:pPr>
              <w:spacing w:before="200"/>
              <w:jc w:val="center"/>
              <w:rPr>
                <w:rFonts w:ascii="Garamond" w:hAnsi="Garamond" w:cs="Times New Roman"/>
                <w:bCs/>
                <w:sz w:val="24"/>
                <w:szCs w:val="24"/>
                <w:lang w:val="en-US"/>
              </w:rPr>
            </w:pPr>
            <w:proofErr w:type="spellStart"/>
            <w:r w:rsidRPr="008C5DA7">
              <w:rPr>
                <w:rFonts w:ascii="Garamond" w:hAnsi="Garamond" w:cs="Times New Roman"/>
                <w:bCs/>
                <w:sz w:val="24"/>
                <w:szCs w:val="24"/>
                <w:lang w:val="en-US"/>
              </w:rPr>
              <w:t>XGBoost</w:t>
            </w:r>
            <w:proofErr w:type="spellEnd"/>
          </w:p>
        </w:tc>
        <w:tc>
          <w:tcPr>
            <w:tcW w:w="2160" w:type="dxa"/>
          </w:tcPr>
          <w:p w14:paraId="4FC092DD" w14:textId="52BF4A64" w:rsidR="00E21D21" w:rsidRPr="008C5DA7" w:rsidRDefault="00E21D21" w:rsidP="006C0504">
            <w:pPr>
              <w:spacing w:before="200"/>
              <w:jc w:val="center"/>
              <w:rPr>
                <w:rFonts w:ascii="Garamond" w:hAnsi="Garamond" w:cs="Times New Roman"/>
                <w:bCs/>
                <w:sz w:val="24"/>
                <w:szCs w:val="24"/>
                <w:lang w:val="en-US"/>
              </w:rPr>
            </w:pPr>
            <w:r w:rsidRPr="008C5DA7">
              <w:rPr>
                <w:rFonts w:ascii="Garamond" w:hAnsi="Garamond" w:cs="Times New Roman"/>
                <w:bCs/>
                <w:sz w:val="24"/>
                <w:szCs w:val="24"/>
                <w:lang w:val="en-US"/>
              </w:rPr>
              <w:t>7.13</w:t>
            </w:r>
          </w:p>
        </w:tc>
      </w:tr>
    </w:tbl>
    <w:p w14:paraId="105FA387" w14:textId="401129A4" w:rsidR="00E21D21" w:rsidRPr="008C5DA7" w:rsidRDefault="00E21D21" w:rsidP="00E21D21">
      <w:pPr>
        <w:jc w:val="both"/>
        <w:textAlignment w:val="baseline"/>
        <w:rPr>
          <w:rFonts w:ascii="Garamond" w:eastAsia="Times New Roman" w:hAnsi="Garamond" w:cs="Segoe UI"/>
          <w:b/>
          <w:bCs/>
          <w:sz w:val="24"/>
          <w:szCs w:val="24"/>
          <w:u w:val="single"/>
        </w:rPr>
      </w:pPr>
    </w:p>
    <w:p w14:paraId="6D7749DF" w14:textId="152CFB80" w:rsidR="00E21D21" w:rsidRPr="008C5DA7" w:rsidRDefault="00E21D21" w:rsidP="00E21D21">
      <w:pPr>
        <w:jc w:val="both"/>
        <w:textAlignment w:val="baseline"/>
        <w:rPr>
          <w:rFonts w:ascii="Garamond" w:eastAsia="游明朝" w:hAnsi="Garamond" w:cs="Segoe UI"/>
          <w:b/>
          <w:bCs/>
          <w:sz w:val="24"/>
          <w:szCs w:val="24"/>
          <w:u w:val="single"/>
          <w:lang w:eastAsia="ja-JP"/>
        </w:rPr>
      </w:pPr>
      <w:r w:rsidRPr="008C5DA7">
        <w:rPr>
          <w:rFonts w:ascii="Garamond" w:eastAsia="Times New Roman" w:hAnsi="Garamond" w:cs="Segoe UI"/>
          <w:b/>
          <w:bCs/>
          <w:sz w:val="24"/>
          <w:szCs w:val="24"/>
          <w:u w:val="single"/>
        </w:rPr>
        <w:t>Next steps</w:t>
      </w:r>
    </w:p>
    <w:p w14:paraId="51B4A8E4" w14:textId="56CDE7AE" w:rsidR="00144506" w:rsidRPr="008C5DA7" w:rsidRDefault="00E21D21" w:rsidP="00E21D21">
      <w:pPr>
        <w:jc w:val="both"/>
        <w:textAlignment w:val="baseline"/>
        <w:rPr>
          <w:rFonts w:ascii="Garamond" w:eastAsia="游明朝" w:hAnsi="Garamond" w:cs="Segoe UI"/>
          <w:sz w:val="24"/>
          <w:szCs w:val="24"/>
          <w:lang w:val="en-US" w:eastAsia="ja-JP"/>
        </w:rPr>
      </w:pPr>
      <w:r w:rsidRPr="008C5DA7">
        <w:rPr>
          <w:rFonts w:ascii="Garamond" w:eastAsia="游明朝" w:hAnsi="Garamond" w:cs="Segoe UI"/>
          <w:sz w:val="24"/>
          <w:szCs w:val="24"/>
          <w:lang w:val="en-US" w:eastAsia="ja-JP"/>
        </w:rPr>
        <w:t>More work remains to be done on variable imputation, feature engineering, model tuning for part A, as well as model development for parts B, C and D.</w:t>
      </w:r>
    </w:p>
    <w:sectPr w:rsidR="00144506" w:rsidRPr="008C5DA7">
      <w:headerReference w:type="default" r:id="rId17"/>
      <w:footerReference w:type="default" r:id="rId1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yuichiro" w:date="2020-11-17T20:33:00Z" w:initials="RH">
    <w:p w14:paraId="0B1A708B" w14:textId="16A0812C" w:rsidR="00356541" w:rsidRPr="00356541" w:rsidRDefault="00356541">
      <w:pPr>
        <w:pStyle w:val="CommentText"/>
        <w:rPr>
          <w:lang w:val="en-US"/>
        </w:rPr>
      </w:pPr>
      <w:r>
        <w:rPr>
          <w:rStyle w:val="CommentReference"/>
        </w:rPr>
        <w:annotationRef/>
      </w:r>
      <w:r w:rsidRPr="00356541">
        <w:rPr>
          <w:rFonts w:hint="eastAsia"/>
          <w:lang w:val="en-US"/>
        </w:rPr>
        <w:t>I</w:t>
      </w:r>
      <w:r>
        <w:rPr>
          <w:lang w:val="en-US"/>
        </w:rPr>
        <w:t xml:space="preserve"> think this is “left-skewed”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1A70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B210" w16cex:dateUtc="2020-11-18T0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1A708B" w16cid:durableId="235EB2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EBB1E" w14:textId="77777777" w:rsidR="000E1023" w:rsidRDefault="000E1023" w:rsidP="000E1023">
      <w:pPr>
        <w:spacing w:line="240" w:lineRule="auto"/>
      </w:pPr>
      <w:r>
        <w:separator/>
      </w:r>
    </w:p>
  </w:endnote>
  <w:endnote w:type="continuationSeparator" w:id="0">
    <w:p w14:paraId="687B0BF8" w14:textId="77777777" w:rsidR="000E1023" w:rsidRDefault="000E1023" w:rsidP="000E1023">
      <w:pPr>
        <w:spacing w:line="240" w:lineRule="auto"/>
      </w:pPr>
      <w:r>
        <w:continuationSeparator/>
      </w:r>
    </w:p>
  </w:endnote>
  <w:endnote w:type="continuationNotice" w:id="1">
    <w:p w14:paraId="2A89AC36" w14:textId="77777777" w:rsidR="006D51A9" w:rsidRDefault="006D51A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2682954"/>
      <w:docPartObj>
        <w:docPartGallery w:val="Page Numbers (Bottom of Page)"/>
        <w:docPartUnique/>
      </w:docPartObj>
    </w:sdtPr>
    <w:sdtEndPr>
      <w:rPr>
        <w:noProof/>
      </w:rPr>
    </w:sdtEndPr>
    <w:sdtContent>
      <w:p w14:paraId="7D9BC33D" w14:textId="55ACFCF2" w:rsidR="000E1023" w:rsidRDefault="000E10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C8F13B" w14:textId="77777777" w:rsidR="000E1023" w:rsidRDefault="000E10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5FFBB" w14:textId="77777777" w:rsidR="000E1023" w:rsidRDefault="000E1023" w:rsidP="000E1023">
      <w:pPr>
        <w:spacing w:line="240" w:lineRule="auto"/>
      </w:pPr>
      <w:r>
        <w:separator/>
      </w:r>
    </w:p>
  </w:footnote>
  <w:footnote w:type="continuationSeparator" w:id="0">
    <w:p w14:paraId="7E7D73BB" w14:textId="77777777" w:rsidR="000E1023" w:rsidRDefault="000E1023" w:rsidP="000E1023">
      <w:pPr>
        <w:spacing w:line="240" w:lineRule="auto"/>
      </w:pPr>
      <w:r>
        <w:continuationSeparator/>
      </w:r>
    </w:p>
  </w:footnote>
  <w:footnote w:type="continuationNotice" w:id="1">
    <w:p w14:paraId="43100F75" w14:textId="77777777" w:rsidR="006D51A9" w:rsidRDefault="006D51A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6D2E7" w14:textId="00F52410" w:rsidR="0042590F" w:rsidRPr="0042590F" w:rsidRDefault="00A511A7" w:rsidP="0042590F">
    <w:pPr>
      <w:textAlignment w:val="baseline"/>
      <w:rPr>
        <w:rFonts w:ascii="Garamond" w:eastAsia="Times New Roman" w:hAnsi="Garamond" w:cs="Segoe UI"/>
        <w:sz w:val="24"/>
        <w:szCs w:val="24"/>
        <w:lang w:val="pt-BR"/>
      </w:rPr>
    </w:pPr>
    <w:r w:rsidRPr="0042590F">
      <w:rPr>
        <w:rFonts w:ascii="Garamond" w:eastAsia="Times New Roman" w:hAnsi="Garamond" w:cs="Segoe UI"/>
        <w:sz w:val="24"/>
        <w:szCs w:val="24"/>
        <w:lang w:val="pt-BR"/>
      </w:rPr>
      <w:t>Group 4</w:t>
    </w:r>
  </w:p>
  <w:p w14:paraId="3825D9A9" w14:textId="77777777" w:rsidR="0042590F" w:rsidRPr="0042590F" w:rsidRDefault="00A511A7" w:rsidP="0042590F">
    <w:pPr>
      <w:textAlignment w:val="baseline"/>
      <w:rPr>
        <w:rFonts w:ascii="Garamond" w:eastAsia="Times New Roman" w:hAnsi="Garamond" w:cs="Segoe UI"/>
        <w:sz w:val="24"/>
        <w:szCs w:val="24"/>
        <w:lang w:val="pt-BR"/>
      </w:rPr>
    </w:pPr>
    <w:r w:rsidRPr="0042590F">
      <w:rPr>
        <w:rFonts w:ascii="Garamond" w:eastAsia="Times New Roman" w:hAnsi="Garamond" w:cs="Segoe UI"/>
        <w:sz w:val="24"/>
        <w:szCs w:val="24"/>
        <w:lang w:val="pt-BR"/>
      </w:rPr>
      <w:t>Clement Brenot, Ryuishiro Hashimoto, Luis Corrales, Yuki Yaguchi</w:t>
    </w:r>
  </w:p>
  <w:p w14:paraId="1F1BF7E5" w14:textId="77777777" w:rsidR="00674CB8" w:rsidRPr="00356541" w:rsidRDefault="00E935C6" w:rsidP="0042590F">
    <w:pP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4D41"/>
    <w:multiLevelType w:val="multilevel"/>
    <w:tmpl w:val="D892F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AD6CEC"/>
    <w:multiLevelType w:val="hybridMultilevel"/>
    <w:tmpl w:val="C7DA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7A2BC0"/>
    <w:multiLevelType w:val="multilevel"/>
    <w:tmpl w:val="4D74E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6029EA"/>
    <w:multiLevelType w:val="multilevel"/>
    <w:tmpl w:val="47FAB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841DAF"/>
    <w:multiLevelType w:val="multilevel"/>
    <w:tmpl w:val="061A76F0"/>
    <w:lvl w:ilvl="0">
      <w:start w:val="1"/>
      <w:numFmt w:val="bullet"/>
      <w:lvlText w:val="●"/>
      <w:lvlJc w:val="left"/>
      <w:pPr>
        <w:ind w:left="992" w:hanging="360"/>
      </w:pPr>
      <w:rPr>
        <w:u w:val="none"/>
      </w:rPr>
    </w:lvl>
    <w:lvl w:ilvl="1">
      <w:start w:val="1"/>
      <w:numFmt w:val="bullet"/>
      <w:lvlText w:val="○"/>
      <w:lvlJc w:val="left"/>
      <w:pPr>
        <w:ind w:left="1275"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5FB1BFD"/>
    <w:multiLevelType w:val="hybridMultilevel"/>
    <w:tmpl w:val="E21CD4C6"/>
    <w:lvl w:ilvl="0" w:tplc="250A7AAE">
      <w:start w:val="1"/>
      <w:numFmt w:val="bullet"/>
      <w:lvlText w:val="-"/>
      <w:lvlJc w:val="left"/>
      <w:pPr>
        <w:ind w:left="720" w:hanging="360"/>
      </w:pPr>
      <w:rPr>
        <w:rFonts w:ascii="ＭＳ 明朝" w:eastAsia="ＭＳ 明朝" w:hAnsi="ＭＳ 明朝" w:cs="Segoe U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8822A7"/>
    <w:multiLevelType w:val="multilevel"/>
    <w:tmpl w:val="34A8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6"/>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yuichiro">
    <w15:presenceInfo w15:providerId="None" w15:userId="Ryuichi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04"/>
    <w:rsid w:val="00006BB4"/>
    <w:rsid w:val="000A4B1F"/>
    <w:rsid w:val="000E1023"/>
    <w:rsid w:val="00141137"/>
    <w:rsid w:val="00144506"/>
    <w:rsid w:val="001C59DB"/>
    <w:rsid w:val="002338F5"/>
    <w:rsid w:val="00297645"/>
    <w:rsid w:val="002E1EF6"/>
    <w:rsid w:val="00340090"/>
    <w:rsid w:val="00356541"/>
    <w:rsid w:val="003E2A8D"/>
    <w:rsid w:val="004F655B"/>
    <w:rsid w:val="00655E3B"/>
    <w:rsid w:val="006923FF"/>
    <w:rsid w:val="006C0504"/>
    <w:rsid w:val="006D51A9"/>
    <w:rsid w:val="006F6D66"/>
    <w:rsid w:val="00810C88"/>
    <w:rsid w:val="008C5DA7"/>
    <w:rsid w:val="008E080C"/>
    <w:rsid w:val="00A511A7"/>
    <w:rsid w:val="00A65199"/>
    <w:rsid w:val="00AC66EB"/>
    <w:rsid w:val="00AD07CD"/>
    <w:rsid w:val="00BA4A89"/>
    <w:rsid w:val="00C6366B"/>
    <w:rsid w:val="00CB273D"/>
    <w:rsid w:val="00CE1DE4"/>
    <w:rsid w:val="00D86C52"/>
    <w:rsid w:val="00D874D9"/>
    <w:rsid w:val="00E21D21"/>
    <w:rsid w:val="00E924CC"/>
    <w:rsid w:val="00F37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802C7A4"/>
  <w15:chartTrackingRefBased/>
  <w15:docId w15:val="{621B7F19-CE30-491A-BA85-D84DE716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ＭＳ 明朝"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504"/>
    <w:pPr>
      <w:spacing w:after="0" w:line="276" w:lineRule="auto"/>
    </w:pPr>
    <w:rPr>
      <w:rFonts w:ascii="Arial" w:eastAsia="Arial" w:hAnsi="Arial" w:cs="Arial"/>
      <w:lang w:val="j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504"/>
    <w:pPr>
      <w:ind w:left="720"/>
      <w:contextualSpacing/>
    </w:pPr>
  </w:style>
  <w:style w:type="character" w:customStyle="1" w:styleId="fontstyle01">
    <w:name w:val="fontstyle01"/>
    <w:basedOn w:val="DefaultParagraphFont"/>
    <w:rsid w:val="006C0504"/>
    <w:rPr>
      <w:rFonts w:ascii="Calibri" w:hAnsi="Calibri" w:cs="Calibri" w:hint="default"/>
      <w:b w:val="0"/>
      <w:bCs w:val="0"/>
      <w:i w:val="0"/>
      <w:iCs w:val="0"/>
      <w:color w:val="434343"/>
      <w:sz w:val="28"/>
      <w:szCs w:val="28"/>
    </w:rPr>
  </w:style>
  <w:style w:type="paragraph" w:styleId="Header">
    <w:name w:val="header"/>
    <w:basedOn w:val="Normal"/>
    <w:link w:val="HeaderChar"/>
    <w:uiPriority w:val="99"/>
    <w:unhideWhenUsed/>
    <w:rsid w:val="000E1023"/>
    <w:pPr>
      <w:tabs>
        <w:tab w:val="center" w:pos="4680"/>
        <w:tab w:val="right" w:pos="9360"/>
      </w:tabs>
      <w:spacing w:line="240" w:lineRule="auto"/>
    </w:pPr>
  </w:style>
  <w:style w:type="character" w:customStyle="1" w:styleId="HeaderChar">
    <w:name w:val="Header Char"/>
    <w:basedOn w:val="DefaultParagraphFont"/>
    <w:link w:val="Header"/>
    <w:uiPriority w:val="99"/>
    <w:rsid w:val="000E1023"/>
    <w:rPr>
      <w:rFonts w:ascii="Arial" w:eastAsia="Arial" w:hAnsi="Arial" w:cs="Arial"/>
      <w:lang w:val="ja"/>
    </w:rPr>
  </w:style>
  <w:style w:type="paragraph" w:styleId="Footer">
    <w:name w:val="footer"/>
    <w:basedOn w:val="Normal"/>
    <w:link w:val="FooterChar"/>
    <w:uiPriority w:val="99"/>
    <w:unhideWhenUsed/>
    <w:rsid w:val="000E1023"/>
    <w:pPr>
      <w:tabs>
        <w:tab w:val="center" w:pos="4680"/>
        <w:tab w:val="right" w:pos="9360"/>
      </w:tabs>
      <w:spacing w:line="240" w:lineRule="auto"/>
    </w:pPr>
  </w:style>
  <w:style w:type="character" w:customStyle="1" w:styleId="FooterChar">
    <w:name w:val="Footer Char"/>
    <w:basedOn w:val="DefaultParagraphFont"/>
    <w:link w:val="Footer"/>
    <w:uiPriority w:val="99"/>
    <w:rsid w:val="000E1023"/>
    <w:rPr>
      <w:rFonts w:ascii="Arial" w:eastAsia="Arial" w:hAnsi="Arial" w:cs="Arial"/>
      <w:lang w:val="ja"/>
    </w:rPr>
  </w:style>
  <w:style w:type="table" w:styleId="TableGrid">
    <w:name w:val="Table Grid"/>
    <w:basedOn w:val="TableNormal"/>
    <w:uiPriority w:val="39"/>
    <w:rsid w:val="00E21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21D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21D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356541"/>
    <w:rPr>
      <w:sz w:val="18"/>
      <w:szCs w:val="18"/>
    </w:rPr>
  </w:style>
  <w:style w:type="paragraph" w:styleId="CommentText">
    <w:name w:val="annotation text"/>
    <w:basedOn w:val="Normal"/>
    <w:link w:val="CommentTextChar"/>
    <w:uiPriority w:val="99"/>
    <w:semiHidden/>
    <w:unhideWhenUsed/>
    <w:rsid w:val="00356541"/>
  </w:style>
  <w:style w:type="character" w:customStyle="1" w:styleId="CommentTextChar">
    <w:name w:val="Comment Text Char"/>
    <w:basedOn w:val="DefaultParagraphFont"/>
    <w:link w:val="CommentText"/>
    <w:uiPriority w:val="99"/>
    <w:semiHidden/>
    <w:rsid w:val="00356541"/>
    <w:rPr>
      <w:rFonts w:ascii="Arial" w:eastAsia="Arial" w:hAnsi="Arial" w:cs="Arial"/>
      <w:lang w:val="ja"/>
    </w:rPr>
  </w:style>
  <w:style w:type="paragraph" w:styleId="CommentSubject">
    <w:name w:val="annotation subject"/>
    <w:basedOn w:val="CommentText"/>
    <w:next w:val="CommentText"/>
    <w:link w:val="CommentSubjectChar"/>
    <w:uiPriority w:val="99"/>
    <w:semiHidden/>
    <w:unhideWhenUsed/>
    <w:rsid w:val="00356541"/>
    <w:rPr>
      <w:b/>
      <w:bCs/>
    </w:rPr>
  </w:style>
  <w:style w:type="character" w:customStyle="1" w:styleId="CommentSubjectChar">
    <w:name w:val="Comment Subject Char"/>
    <w:basedOn w:val="CommentTextChar"/>
    <w:link w:val="CommentSubject"/>
    <w:uiPriority w:val="99"/>
    <w:semiHidden/>
    <w:rsid w:val="00356541"/>
    <w:rPr>
      <w:rFonts w:ascii="Arial" w:eastAsia="Arial" w:hAnsi="Arial" w:cs="Arial"/>
      <w:b/>
      <w:bCs/>
      <w:lang w:val="ja"/>
    </w:rPr>
  </w:style>
  <w:style w:type="paragraph" w:styleId="BalloonText">
    <w:name w:val="Balloon Text"/>
    <w:basedOn w:val="Normal"/>
    <w:link w:val="BalloonTextChar"/>
    <w:uiPriority w:val="99"/>
    <w:semiHidden/>
    <w:unhideWhenUsed/>
    <w:rsid w:val="00356541"/>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56541"/>
    <w:rPr>
      <w:rFonts w:asciiTheme="majorHAnsi" w:eastAsiaTheme="majorEastAsia" w:hAnsiTheme="majorHAnsi" w:cstheme="majorBidi"/>
      <w:sz w:val="18"/>
      <w:szCs w:val="18"/>
      <w:lang w:val="j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Brenot, Clement</dc:creator>
  <cp:keywords/>
  <dc:description/>
  <cp:lastModifiedBy>Brenot, Clement</cp:lastModifiedBy>
  <cp:revision>2</cp:revision>
  <dcterms:created xsi:type="dcterms:W3CDTF">2020-11-18T02:15:00Z</dcterms:created>
  <dcterms:modified xsi:type="dcterms:W3CDTF">2020-11-18T02:15:00Z</dcterms:modified>
</cp:coreProperties>
</file>